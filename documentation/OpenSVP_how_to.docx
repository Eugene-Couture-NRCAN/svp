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BE0900" w14:textId="3075BC03" w:rsidR="002C2E9E" w:rsidRDefault="009D636A" w:rsidP="00012832">
      <w:pPr>
        <w:pStyle w:val="Heading1"/>
      </w:pPr>
      <w:r>
        <w:rPr>
          <w:b w:val="0"/>
          <w:noProof/>
          <w:lang w:val="fr-CA" w:eastAsia="fr-CA"/>
        </w:rPr>
        <w:drawing>
          <wp:anchor distT="0" distB="0" distL="114300" distR="114300" simplePos="0" relativeHeight="251662848" behindDoc="1" locked="0" layoutInCell="1" allowOverlap="1" wp14:anchorId="24DAB5D3" wp14:editId="5832BC33">
            <wp:simplePos x="0" y="0"/>
            <wp:positionH relativeFrom="margin">
              <wp:posOffset>-769620</wp:posOffset>
            </wp:positionH>
            <wp:positionV relativeFrom="paragraph">
              <wp:posOffset>357505</wp:posOffset>
            </wp:positionV>
            <wp:extent cx="7024370" cy="7086600"/>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g pic.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024370" cy="7086600"/>
                    </a:xfrm>
                    <a:prstGeom prst="rect">
                      <a:avLst/>
                    </a:prstGeom>
                  </pic:spPr>
                </pic:pic>
              </a:graphicData>
            </a:graphic>
            <wp14:sizeRelH relativeFrom="page">
              <wp14:pctWidth>0</wp14:pctWidth>
            </wp14:sizeRelH>
            <wp14:sizeRelV relativeFrom="page">
              <wp14:pctHeight>0</wp14:pctHeight>
            </wp14:sizeRelV>
          </wp:anchor>
        </w:drawing>
      </w:r>
      <w:r w:rsidR="00D815E4">
        <w:t>How to initiate Open SVP</w:t>
      </w:r>
    </w:p>
    <w:p w14:paraId="334731CE" w14:textId="52F22854" w:rsidR="00B5077E" w:rsidRDefault="00B5077E" w:rsidP="001F1D81">
      <w:pPr>
        <w:spacing w:after="120"/>
        <w:jc w:val="center"/>
        <w:rPr>
          <w:b/>
        </w:rPr>
      </w:pPr>
    </w:p>
    <w:p w14:paraId="58BE0901" w14:textId="4EFFFD70" w:rsidR="0030397A" w:rsidRPr="001F1D81" w:rsidRDefault="00B5077E" w:rsidP="001F1D81">
      <w:pPr>
        <w:spacing w:after="120"/>
        <w:jc w:val="center"/>
      </w:pPr>
      <w:r>
        <w:rPr>
          <w:b/>
        </w:rPr>
        <w:br/>
      </w:r>
      <w:r>
        <w:rPr>
          <w:b/>
        </w:rPr>
        <w:br/>
      </w:r>
      <w:r>
        <w:rPr>
          <w:b/>
        </w:rPr>
        <w:br/>
      </w:r>
      <w:r w:rsidR="001F1D81" w:rsidRPr="001F1D81">
        <w:rPr>
          <w:b/>
        </w:rPr>
        <w:t>Prepared by</w:t>
      </w:r>
      <w:r w:rsidR="00871938" w:rsidRPr="001F1D81">
        <w:rPr>
          <w:b/>
        </w:rPr>
        <w:t>:</w:t>
      </w:r>
      <w:r w:rsidR="0030397A" w:rsidRPr="001F1D81">
        <w:br/>
      </w:r>
      <w:r w:rsidR="00D815E4">
        <w:t>Eugène Desjardins Couture</w:t>
      </w:r>
    </w:p>
    <w:p w14:paraId="2AF33907" w14:textId="77777777" w:rsidR="00B5077E" w:rsidRDefault="00B5077E" w:rsidP="0030397A">
      <w:pPr>
        <w:jc w:val="center"/>
        <w:rPr>
          <w:b/>
        </w:rPr>
      </w:pPr>
    </w:p>
    <w:p w14:paraId="4FF714AB" w14:textId="77777777" w:rsidR="00B5077E" w:rsidRDefault="00B5077E" w:rsidP="0030397A">
      <w:pPr>
        <w:jc w:val="center"/>
        <w:rPr>
          <w:b/>
        </w:rPr>
      </w:pPr>
    </w:p>
    <w:p w14:paraId="50932D9F" w14:textId="77777777" w:rsidR="00B5077E" w:rsidRDefault="00B5077E" w:rsidP="0030397A">
      <w:pPr>
        <w:jc w:val="center"/>
        <w:rPr>
          <w:b/>
        </w:rPr>
      </w:pPr>
    </w:p>
    <w:p w14:paraId="6681E3E9" w14:textId="77777777" w:rsidR="00B5077E" w:rsidRDefault="00B5077E" w:rsidP="0030397A">
      <w:pPr>
        <w:jc w:val="center"/>
        <w:rPr>
          <w:b/>
        </w:rPr>
      </w:pPr>
    </w:p>
    <w:p w14:paraId="5326330F" w14:textId="77777777" w:rsidR="00B5077E" w:rsidRDefault="00B5077E" w:rsidP="0030397A">
      <w:pPr>
        <w:jc w:val="center"/>
        <w:rPr>
          <w:b/>
        </w:rPr>
      </w:pPr>
    </w:p>
    <w:p w14:paraId="58BE0902" w14:textId="66CE6AD5" w:rsidR="00871938" w:rsidRPr="00CD35EF" w:rsidRDefault="00871938" w:rsidP="0030397A">
      <w:pPr>
        <w:jc w:val="center"/>
      </w:pPr>
      <w:r w:rsidRPr="00CD35EF">
        <w:rPr>
          <w:b/>
        </w:rPr>
        <w:t>Present</w:t>
      </w:r>
      <w:r w:rsidR="00250EA6" w:rsidRPr="00CD35EF">
        <w:rPr>
          <w:b/>
        </w:rPr>
        <w:t xml:space="preserve"> </w:t>
      </w:r>
      <w:r w:rsidR="001F1D81" w:rsidRPr="00CD35EF">
        <w:rPr>
          <w:b/>
        </w:rPr>
        <w:t>to</w:t>
      </w:r>
      <w:r w:rsidRPr="00CD35EF">
        <w:rPr>
          <w:b/>
        </w:rPr>
        <w:t>:</w:t>
      </w:r>
      <w:r w:rsidR="00D815E4">
        <w:br/>
        <w:t>Open SVP users</w:t>
      </w:r>
    </w:p>
    <w:p w14:paraId="38143B5D" w14:textId="77777777" w:rsidR="00B5077E" w:rsidRDefault="00B5077E" w:rsidP="0030397A">
      <w:pPr>
        <w:jc w:val="center"/>
      </w:pPr>
    </w:p>
    <w:p w14:paraId="6A5521BA" w14:textId="77777777" w:rsidR="00B5077E" w:rsidRDefault="00B5077E" w:rsidP="0030397A">
      <w:pPr>
        <w:jc w:val="center"/>
      </w:pPr>
    </w:p>
    <w:p w14:paraId="7B2419B5" w14:textId="77777777" w:rsidR="00B5077E" w:rsidRDefault="00B5077E" w:rsidP="0030397A">
      <w:pPr>
        <w:jc w:val="center"/>
      </w:pPr>
    </w:p>
    <w:p w14:paraId="69E0B01C" w14:textId="77777777" w:rsidR="00B5077E" w:rsidRDefault="00B5077E" w:rsidP="0030397A">
      <w:pPr>
        <w:jc w:val="center"/>
      </w:pPr>
    </w:p>
    <w:p w14:paraId="50E9F101" w14:textId="77777777" w:rsidR="00B5077E" w:rsidRDefault="00B5077E" w:rsidP="0030397A">
      <w:pPr>
        <w:jc w:val="center"/>
      </w:pPr>
    </w:p>
    <w:p w14:paraId="58BE0903" w14:textId="6E491B92" w:rsidR="00EF4BB0" w:rsidRPr="00CD35EF" w:rsidRDefault="0078549C" w:rsidP="0030397A">
      <w:pPr>
        <w:jc w:val="center"/>
        <w:sectPr w:rsidR="00EF4BB0" w:rsidRPr="00CD35EF" w:rsidSect="00DE1053">
          <w:headerReference w:type="default" r:id="rId12"/>
          <w:footerReference w:type="default" r:id="rId13"/>
          <w:headerReference w:type="first" r:id="rId14"/>
          <w:footerReference w:type="first" r:id="rId15"/>
          <w:pgSz w:w="12240" w:h="15840" w:code="1"/>
          <w:pgMar w:top="2699" w:right="1797" w:bottom="2971" w:left="1797" w:header="675" w:footer="709" w:gutter="0"/>
          <w:pgNumType w:start="0"/>
          <w:cols w:space="708"/>
          <w:vAlign w:val="both"/>
          <w:titlePg/>
          <w:docGrid w:linePitch="360"/>
        </w:sectPr>
      </w:pPr>
      <w:r w:rsidRPr="00CD35EF">
        <w:t>Date</w:t>
      </w:r>
      <w:r w:rsidR="0073608F">
        <w:t>:</w:t>
      </w:r>
      <w:r w:rsidR="00D815E4">
        <w:t xml:space="preserve">  May 31, 2019</w:t>
      </w:r>
    </w:p>
    <w:p w14:paraId="73CAEBD9" w14:textId="77777777" w:rsidR="008461EE" w:rsidRPr="00DE1053" w:rsidRDefault="008461EE" w:rsidP="008461EE">
      <w:pPr>
        <w:pStyle w:val="Copyrights"/>
        <w:rPr>
          <w:b/>
          <w:sz w:val="20"/>
          <w:szCs w:val="20"/>
        </w:rPr>
      </w:pPr>
      <w:r w:rsidRPr="00DE1053">
        <w:rPr>
          <w:b/>
          <w:sz w:val="20"/>
          <w:szCs w:val="20"/>
        </w:rPr>
        <w:lastRenderedPageBreak/>
        <w:t>Disclaimer</w:t>
      </w:r>
    </w:p>
    <w:p w14:paraId="4AC6CE3B" w14:textId="77777777" w:rsidR="008461EE" w:rsidRPr="00DE1053" w:rsidRDefault="008461EE" w:rsidP="008461EE">
      <w:pPr>
        <w:pStyle w:val="Copyrights"/>
        <w:rPr>
          <w:sz w:val="20"/>
          <w:szCs w:val="20"/>
        </w:rPr>
      </w:pPr>
      <w:r w:rsidRPr="00DE1053">
        <w:rPr>
          <w:sz w:val="20"/>
          <w:szCs w:val="20"/>
        </w:rPr>
        <w:t>Natural Resources Canada (NRCan) is not responsible for the accuracy or completeness of the information contained in the reproduced material. NRCan shall at all times be indemnified and held harmless against any and all claims whatsoever arising out of negligence or other fault in the use of the information contained in this publication or product.</w:t>
      </w:r>
    </w:p>
    <w:p w14:paraId="47E28493" w14:textId="77777777" w:rsidR="008461EE" w:rsidRPr="00DE1053" w:rsidRDefault="008461EE" w:rsidP="008461EE">
      <w:pPr>
        <w:pStyle w:val="Copyrights"/>
        <w:rPr>
          <w:b/>
          <w:sz w:val="20"/>
          <w:szCs w:val="20"/>
        </w:rPr>
      </w:pPr>
      <w:r w:rsidRPr="00DE1053">
        <w:rPr>
          <w:b/>
          <w:sz w:val="20"/>
          <w:szCs w:val="20"/>
        </w:rPr>
        <w:t>Third-Party Materials</w:t>
      </w:r>
    </w:p>
    <w:p w14:paraId="5804DEC2" w14:textId="77777777" w:rsidR="008461EE" w:rsidRPr="00DE1053" w:rsidRDefault="008461EE" w:rsidP="008461EE">
      <w:pPr>
        <w:pStyle w:val="Copyrights"/>
        <w:rPr>
          <w:sz w:val="20"/>
          <w:szCs w:val="20"/>
        </w:rPr>
      </w:pPr>
      <w:r w:rsidRPr="00DE1053">
        <w:rPr>
          <w:sz w:val="20"/>
          <w:szCs w:val="20"/>
        </w:rPr>
        <w:t>Some of the information contained in this publication or product may be subject to copyrights held by other individuals or organizations. To obtain information concerning copyright ownership and restrictions, contact us by:</w:t>
      </w:r>
    </w:p>
    <w:p w14:paraId="4DE28CC5" w14:textId="77777777" w:rsidR="008461EE" w:rsidRPr="00DE1053" w:rsidRDefault="008461EE" w:rsidP="008461EE">
      <w:pPr>
        <w:pStyle w:val="Copyrights"/>
        <w:rPr>
          <w:sz w:val="20"/>
          <w:szCs w:val="20"/>
        </w:rPr>
      </w:pPr>
      <w:r w:rsidRPr="00DE1053">
        <w:rPr>
          <w:sz w:val="20"/>
          <w:szCs w:val="20"/>
        </w:rPr>
        <w:t>E-mail:</w:t>
      </w:r>
    </w:p>
    <w:p w14:paraId="073F48AC" w14:textId="77777777" w:rsidR="008461EE" w:rsidRPr="00DE1053" w:rsidRDefault="008461EE" w:rsidP="008461EE">
      <w:pPr>
        <w:pStyle w:val="Copyrights"/>
        <w:rPr>
          <w:sz w:val="20"/>
          <w:szCs w:val="20"/>
        </w:rPr>
      </w:pPr>
      <w:r w:rsidRPr="00DE1053">
        <w:rPr>
          <w:sz w:val="20"/>
          <w:szCs w:val="20"/>
        </w:rPr>
        <w:t>Telephone:</w:t>
      </w:r>
    </w:p>
    <w:p w14:paraId="21D39F91" w14:textId="77777777" w:rsidR="008461EE" w:rsidRPr="00211943" w:rsidRDefault="008461EE" w:rsidP="008461EE">
      <w:pPr>
        <w:pStyle w:val="Copyrights"/>
        <w:rPr>
          <w:sz w:val="20"/>
          <w:szCs w:val="20"/>
        </w:rPr>
      </w:pPr>
      <w:r w:rsidRPr="00DE1053">
        <w:rPr>
          <w:sz w:val="20"/>
          <w:szCs w:val="20"/>
        </w:rPr>
        <w:t>Facsimile:</w:t>
      </w:r>
    </w:p>
    <w:p w14:paraId="3461EC59" w14:textId="4E9D302D" w:rsidR="008461EE" w:rsidRPr="00211943" w:rsidRDefault="008461EE" w:rsidP="008461EE">
      <w:pPr>
        <w:pStyle w:val="Copyrights"/>
        <w:rPr>
          <w:sz w:val="20"/>
          <w:szCs w:val="20"/>
        </w:rPr>
      </w:pPr>
      <w:r w:rsidRPr="00211943">
        <w:rPr>
          <w:sz w:val="20"/>
          <w:szCs w:val="20"/>
          <w:highlight w:val="green"/>
        </w:rPr>
        <w:t>Note: The two texts above are optional and may be added to the mandatory text set forth above. You have the option of either adding both or any one of the two.</w:t>
      </w:r>
    </w:p>
    <w:p w14:paraId="05385D73" w14:textId="5C0DBFE9" w:rsidR="000019D7" w:rsidRPr="00211943" w:rsidRDefault="00D34CFD" w:rsidP="008461EE">
      <w:pPr>
        <w:pStyle w:val="Copyrights"/>
        <w:rPr>
          <w:b/>
          <w:sz w:val="20"/>
          <w:szCs w:val="20"/>
        </w:rPr>
      </w:pPr>
      <w:r w:rsidRPr="00211943">
        <w:rPr>
          <w:b/>
          <w:sz w:val="20"/>
          <w:szCs w:val="20"/>
        </w:rPr>
        <w:t>Copyright</w:t>
      </w:r>
    </w:p>
    <w:p w14:paraId="6578E9C2" w14:textId="77777777" w:rsidR="002862BE" w:rsidRPr="00211943" w:rsidRDefault="002862BE" w:rsidP="00E01CFE">
      <w:pPr>
        <w:pStyle w:val="Copyrights"/>
        <w:rPr>
          <w:sz w:val="20"/>
          <w:szCs w:val="20"/>
        </w:rPr>
      </w:pPr>
      <w:r w:rsidRPr="00211943">
        <w:rPr>
          <w:sz w:val="20"/>
          <w:szCs w:val="20"/>
        </w:rPr>
        <w:t>Information contained in this publication or product may be reproduced, in part or in whole, and by any means, for personal or public non-commercial purposes, without charge or further permission, unless otherwise specified.</w:t>
      </w:r>
    </w:p>
    <w:p w14:paraId="7C4C3FB2" w14:textId="77777777" w:rsidR="002862BE" w:rsidRPr="00211943" w:rsidRDefault="002862BE" w:rsidP="00E01CFE">
      <w:pPr>
        <w:pStyle w:val="Copyrights"/>
        <w:rPr>
          <w:sz w:val="20"/>
          <w:szCs w:val="20"/>
        </w:rPr>
      </w:pPr>
      <w:r w:rsidRPr="00211943">
        <w:rPr>
          <w:sz w:val="20"/>
          <w:szCs w:val="20"/>
        </w:rPr>
        <w:t>You are asked to:</w:t>
      </w:r>
    </w:p>
    <w:p w14:paraId="3C21B032" w14:textId="2DB1F8D8" w:rsidR="002862BE" w:rsidRPr="00211943" w:rsidRDefault="002862BE" w:rsidP="00E01CFE">
      <w:pPr>
        <w:pStyle w:val="Copyrights"/>
        <w:numPr>
          <w:ilvl w:val="0"/>
          <w:numId w:val="21"/>
        </w:numPr>
        <w:rPr>
          <w:sz w:val="20"/>
          <w:szCs w:val="20"/>
        </w:rPr>
      </w:pPr>
      <w:r w:rsidRPr="00211943">
        <w:rPr>
          <w:sz w:val="20"/>
          <w:szCs w:val="20"/>
        </w:rPr>
        <w:t>exercise due diligence in ensuring the accuracy of the materials reproduced;</w:t>
      </w:r>
    </w:p>
    <w:p w14:paraId="586BE7FF" w14:textId="1FA4326A" w:rsidR="002862BE" w:rsidRPr="00211943" w:rsidRDefault="002862BE" w:rsidP="00E01CFE">
      <w:pPr>
        <w:pStyle w:val="Copyrights"/>
        <w:numPr>
          <w:ilvl w:val="0"/>
          <w:numId w:val="21"/>
        </w:numPr>
        <w:rPr>
          <w:sz w:val="20"/>
          <w:szCs w:val="20"/>
        </w:rPr>
      </w:pPr>
      <w:r w:rsidRPr="00211943">
        <w:rPr>
          <w:sz w:val="20"/>
          <w:szCs w:val="20"/>
        </w:rPr>
        <w:t>indicate the complete title of the materials reproduced, and the name of the author organization; and</w:t>
      </w:r>
    </w:p>
    <w:p w14:paraId="015D7CD7" w14:textId="792ECBF8" w:rsidR="002862BE" w:rsidRPr="00211943" w:rsidRDefault="002862BE" w:rsidP="00E01CFE">
      <w:pPr>
        <w:pStyle w:val="Copyrights"/>
        <w:numPr>
          <w:ilvl w:val="0"/>
          <w:numId w:val="21"/>
        </w:numPr>
        <w:rPr>
          <w:sz w:val="20"/>
          <w:szCs w:val="20"/>
        </w:rPr>
      </w:pPr>
      <w:r w:rsidRPr="00211943">
        <w:rPr>
          <w:sz w:val="20"/>
          <w:szCs w:val="20"/>
        </w:rPr>
        <w:t>indicate that the reproduction is a copy of an official work that is published by Natural Resources Canada (NRCan) and that the reproduction has not been produced in affiliation with, or with the endorsement of, NRCan.</w:t>
      </w:r>
    </w:p>
    <w:p w14:paraId="58BE0904" w14:textId="3FA7E80B" w:rsidR="00EA5362" w:rsidRPr="00211943" w:rsidRDefault="002862BE" w:rsidP="00E01CFE">
      <w:pPr>
        <w:pStyle w:val="Copyrights"/>
        <w:rPr>
          <w:sz w:val="20"/>
          <w:szCs w:val="20"/>
        </w:rPr>
      </w:pPr>
      <w:r w:rsidRPr="00211943">
        <w:rPr>
          <w:sz w:val="20"/>
          <w:szCs w:val="20"/>
        </w:rPr>
        <w:t xml:space="preserve">Commercial reproduction and distribution is prohibited except with written permission from NRCan. For more information, contact NRCan at </w:t>
      </w:r>
      <w:r w:rsidRPr="00211943">
        <w:rPr>
          <w:rStyle w:val="Hyperlink"/>
          <w:sz w:val="20"/>
          <w:szCs w:val="20"/>
        </w:rPr>
        <w:t>copyright.droitdauteur@nrcan-rncan.gc.ca</w:t>
      </w:r>
      <w:r w:rsidRPr="00211943">
        <w:rPr>
          <w:sz w:val="20"/>
          <w:szCs w:val="20"/>
        </w:rPr>
        <w:t>.</w:t>
      </w:r>
    </w:p>
    <w:p w14:paraId="776868B6" w14:textId="11E3A66C" w:rsidR="002862BE" w:rsidRPr="00211943" w:rsidRDefault="002862BE" w:rsidP="00E01CFE">
      <w:pPr>
        <w:pStyle w:val="Copyrights"/>
        <w:rPr>
          <w:i/>
          <w:sz w:val="20"/>
          <w:szCs w:val="20"/>
        </w:rPr>
        <w:sectPr w:rsidR="002862BE" w:rsidRPr="00211943" w:rsidSect="002862BE">
          <w:headerReference w:type="first" r:id="rId16"/>
          <w:footerReference w:type="first" r:id="rId17"/>
          <w:pgSz w:w="12240" w:h="15840" w:code="1"/>
          <w:pgMar w:top="1800" w:right="1800" w:bottom="1800" w:left="1800" w:header="706" w:footer="706" w:gutter="0"/>
          <w:pgNumType w:start="0"/>
          <w:cols w:space="708"/>
          <w:vAlign w:val="bottom"/>
          <w:titlePg/>
          <w:docGrid w:linePitch="360"/>
        </w:sectPr>
      </w:pPr>
      <w:r w:rsidRPr="00211943">
        <w:rPr>
          <w:i/>
          <w:sz w:val="20"/>
          <w:szCs w:val="20"/>
        </w:rPr>
        <w:t>© Her Majesty the Queen in Right of Canada, as represented by the Minister of Natural Resources Canada, [</w:t>
      </w:r>
      <w:r w:rsidRPr="00211943">
        <w:rPr>
          <w:i/>
          <w:sz w:val="20"/>
          <w:szCs w:val="20"/>
          <w:highlight w:val="yellow"/>
        </w:rPr>
        <w:t>year of publication</w:t>
      </w:r>
      <w:r w:rsidRPr="00211943">
        <w:rPr>
          <w:i/>
          <w:sz w:val="20"/>
          <w:szCs w:val="20"/>
        </w:rPr>
        <w:t>].</w:t>
      </w:r>
    </w:p>
    <w:p w14:paraId="58BE0907" w14:textId="77777777" w:rsidR="005051D4" w:rsidRDefault="00513FB4" w:rsidP="00CD35EF">
      <w:pPr>
        <w:pStyle w:val="Titre2sansTDM"/>
      </w:pPr>
      <w:r>
        <w:lastRenderedPageBreak/>
        <w:t>Summary</w:t>
      </w:r>
    </w:p>
    <w:p w14:paraId="673F0CE6" w14:textId="713323DE" w:rsidR="00C3030E" w:rsidRPr="00D815E4" w:rsidRDefault="00A10399" w:rsidP="00C3030E">
      <w:r>
        <w:t>This report shows how to setup a good Python environment to be able to use open SVP properly.</w:t>
      </w:r>
      <w:r w:rsidR="007A1431">
        <w:t xml:space="preserve"> It describes all the steps necessary to initialise the software.</w:t>
      </w:r>
    </w:p>
    <w:p w14:paraId="58BE0908" w14:textId="561463A1" w:rsidR="007F5E9E" w:rsidRPr="00D815E4" w:rsidRDefault="007F5E9E" w:rsidP="00E677C4">
      <w:pPr>
        <w:pStyle w:val="BodyText"/>
      </w:pPr>
      <w:r w:rsidRPr="00D815E4">
        <w:br w:type="page"/>
      </w:r>
    </w:p>
    <w:p w14:paraId="58BE0909" w14:textId="673E78AE" w:rsidR="0023450E" w:rsidRDefault="0023450E" w:rsidP="00CD35EF">
      <w:pPr>
        <w:pStyle w:val="Titre2sansTDM"/>
      </w:pPr>
      <w:r>
        <w:lastRenderedPageBreak/>
        <w:t xml:space="preserve">Table </w:t>
      </w:r>
      <w:r w:rsidR="000E75E6">
        <w:t>of Content</w:t>
      </w:r>
      <w:r w:rsidR="007474E1">
        <w:t>s</w:t>
      </w:r>
    </w:p>
    <w:p w14:paraId="2FDF9672" w14:textId="585AFC90" w:rsidR="007A1431" w:rsidRDefault="00767ACE">
      <w:pPr>
        <w:pStyle w:val="TOC1"/>
        <w:rPr>
          <w:b w:val="0"/>
          <w:sz w:val="22"/>
        </w:rPr>
      </w:pPr>
      <w:r>
        <w:fldChar w:fldCharType="begin"/>
      </w:r>
      <w:r>
        <w:instrText xml:space="preserve"> TOC \h \z \t "Heading 2,1,Heading 3,2,Heading 4,3,Annexes,1" </w:instrText>
      </w:r>
      <w:r>
        <w:fldChar w:fldCharType="separate"/>
      </w:r>
      <w:hyperlink w:anchor="_Toc10206355" w:history="1">
        <w:r w:rsidR="007A1431" w:rsidRPr="00AE4F20">
          <w:rPr>
            <w:rStyle w:val="Hyperlink"/>
          </w:rPr>
          <w:t>Introduction</w:t>
        </w:r>
        <w:r w:rsidR="007A1431">
          <w:rPr>
            <w:webHidden/>
          </w:rPr>
          <w:tab/>
        </w:r>
        <w:r w:rsidR="007A1431">
          <w:rPr>
            <w:webHidden/>
          </w:rPr>
          <w:fldChar w:fldCharType="begin"/>
        </w:r>
        <w:r w:rsidR="007A1431">
          <w:rPr>
            <w:webHidden/>
          </w:rPr>
          <w:instrText xml:space="preserve"> PAGEREF _Toc10206355 \h </w:instrText>
        </w:r>
        <w:r w:rsidR="007A1431">
          <w:rPr>
            <w:webHidden/>
          </w:rPr>
        </w:r>
        <w:r w:rsidR="007A1431">
          <w:rPr>
            <w:webHidden/>
          </w:rPr>
          <w:fldChar w:fldCharType="separate"/>
        </w:r>
        <w:r w:rsidR="007A1431">
          <w:rPr>
            <w:webHidden/>
          </w:rPr>
          <w:t>3</w:t>
        </w:r>
        <w:r w:rsidR="007A1431">
          <w:rPr>
            <w:webHidden/>
          </w:rPr>
          <w:fldChar w:fldCharType="end"/>
        </w:r>
      </w:hyperlink>
    </w:p>
    <w:p w14:paraId="2F9B65D6" w14:textId="2A30A6F9" w:rsidR="007A1431" w:rsidRDefault="006243BF">
      <w:pPr>
        <w:pStyle w:val="TOC1"/>
        <w:rPr>
          <w:b w:val="0"/>
          <w:sz w:val="22"/>
        </w:rPr>
      </w:pPr>
      <w:hyperlink w:anchor="_Toc10206356" w:history="1">
        <w:r w:rsidR="007A1431" w:rsidRPr="00AE4F20">
          <w:rPr>
            <w:rStyle w:val="Hyperlink"/>
          </w:rPr>
          <w:t>Getting Started</w:t>
        </w:r>
        <w:r w:rsidR="007A1431">
          <w:rPr>
            <w:webHidden/>
          </w:rPr>
          <w:tab/>
        </w:r>
        <w:r w:rsidR="007A1431">
          <w:rPr>
            <w:webHidden/>
          </w:rPr>
          <w:fldChar w:fldCharType="begin"/>
        </w:r>
        <w:r w:rsidR="007A1431">
          <w:rPr>
            <w:webHidden/>
          </w:rPr>
          <w:instrText xml:space="preserve"> PAGEREF _Toc10206356 \h </w:instrText>
        </w:r>
        <w:r w:rsidR="007A1431">
          <w:rPr>
            <w:webHidden/>
          </w:rPr>
        </w:r>
        <w:r w:rsidR="007A1431">
          <w:rPr>
            <w:webHidden/>
          </w:rPr>
          <w:fldChar w:fldCharType="separate"/>
        </w:r>
        <w:r w:rsidR="007A1431">
          <w:rPr>
            <w:webHidden/>
          </w:rPr>
          <w:t>4</w:t>
        </w:r>
        <w:r w:rsidR="007A1431">
          <w:rPr>
            <w:webHidden/>
          </w:rPr>
          <w:fldChar w:fldCharType="end"/>
        </w:r>
      </w:hyperlink>
    </w:p>
    <w:p w14:paraId="779E9516" w14:textId="0497A657" w:rsidR="007A1431" w:rsidRDefault="006243BF">
      <w:pPr>
        <w:pStyle w:val="TOC2"/>
        <w:rPr>
          <w:sz w:val="22"/>
        </w:rPr>
      </w:pPr>
      <w:hyperlink w:anchor="_Toc10206357" w:history="1">
        <w:r w:rsidR="007A1431" w:rsidRPr="00AE4F20">
          <w:rPr>
            <w:rStyle w:val="Hyperlink"/>
          </w:rPr>
          <w:t>Setup PATH for python</w:t>
        </w:r>
        <w:r w:rsidR="007A1431">
          <w:rPr>
            <w:webHidden/>
          </w:rPr>
          <w:tab/>
        </w:r>
        <w:r w:rsidR="007A1431">
          <w:rPr>
            <w:webHidden/>
          </w:rPr>
          <w:fldChar w:fldCharType="begin"/>
        </w:r>
        <w:r w:rsidR="007A1431">
          <w:rPr>
            <w:webHidden/>
          </w:rPr>
          <w:instrText xml:space="preserve"> PAGEREF _Toc10206357 \h </w:instrText>
        </w:r>
        <w:r w:rsidR="007A1431">
          <w:rPr>
            <w:webHidden/>
          </w:rPr>
        </w:r>
        <w:r w:rsidR="007A1431">
          <w:rPr>
            <w:webHidden/>
          </w:rPr>
          <w:fldChar w:fldCharType="separate"/>
        </w:r>
        <w:r w:rsidR="007A1431">
          <w:rPr>
            <w:webHidden/>
          </w:rPr>
          <w:t>4</w:t>
        </w:r>
        <w:r w:rsidR="007A1431">
          <w:rPr>
            <w:webHidden/>
          </w:rPr>
          <w:fldChar w:fldCharType="end"/>
        </w:r>
      </w:hyperlink>
    </w:p>
    <w:p w14:paraId="19CA5EBC" w14:textId="33489965" w:rsidR="007A1431" w:rsidRDefault="006243BF">
      <w:pPr>
        <w:pStyle w:val="TOC3"/>
        <w:rPr>
          <w:sz w:val="22"/>
        </w:rPr>
      </w:pPr>
      <w:hyperlink w:anchor="_Toc10206358" w:history="1">
        <w:r w:rsidR="007A1431" w:rsidRPr="00AE4F20">
          <w:rPr>
            <w:rStyle w:val="Hyperlink"/>
          </w:rPr>
          <w:t>Setup environment variable PATH with admin rights</w:t>
        </w:r>
        <w:r w:rsidR="007A1431">
          <w:rPr>
            <w:webHidden/>
          </w:rPr>
          <w:tab/>
        </w:r>
        <w:r w:rsidR="007A1431">
          <w:rPr>
            <w:webHidden/>
          </w:rPr>
          <w:fldChar w:fldCharType="begin"/>
        </w:r>
        <w:r w:rsidR="007A1431">
          <w:rPr>
            <w:webHidden/>
          </w:rPr>
          <w:instrText xml:space="preserve"> PAGEREF _Toc10206358 \h </w:instrText>
        </w:r>
        <w:r w:rsidR="007A1431">
          <w:rPr>
            <w:webHidden/>
          </w:rPr>
        </w:r>
        <w:r w:rsidR="007A1431">
          <w:rPr>
            <w:webHidden/>
          </w:rPr>
          <w:fldChar w:fldCharType="separate"/>
        </w:r>
        <w:r w:rsidR="007A1431">
          <w:rPr>
            <w:webHidden/>
          </w:rPr>
          <w:t>4</w:t>
        </w:r>
        <w:r w:rsidR="007A1431">
          <w:rPr>
            <w:webHidden/>
          </w:rPr>
          <w:fldChar w:fldCharType="end"/>
        </w:r>
      </w:hyperlink>
    </w:p>
    <w:p w14:paraId="03A121F3" w14:textId="676B879D" w:rsidR="007A1431" w:rsidRDefault="006243BF">
      <w:pPr>
        <w:pStyle w:val="TOC3"/>
        <w:rPr>
          <w:sz w:val="22"/>
        </w:rPr>
      </w:pPr>
      <w:hyperlink w:anchor="_Toc10206359" w:history="1">
        <w:r w:rsidR="007A1431" w:rsidRPr="00AE4F20">
          <w:rPr>
            <w:rStyle w:val="Hyperlink"/>
          </w:rPr>
          <w:t>Setup environment variable PATH without admin rights</w:t>
        </w:r>
        <w:r w:rsidR="007A1431">
          <w:rPr>
            <w:webHidden/>
          </w:rPr>
          <w:tab/>
        </w:r>
        <w:r w:rsidR="007A1431">
          <w:rPr>
            <w:webHidden/>
          </w:rPr>
          <w:fldChar w:fldCharType="begin"/>
        </w:r>
        <w:r w:rsidR="007A1431">
          <w:rPr>
            <w:webHidden/>
          </w:rPr>
          <w:instrText xml:space="preserve"> PAGEREF _Toc10206359 \h </w:instrText>
        </w:r>
        <w:r w:rsidR="007A1431">
          <w:rPr>
            <w:webHidden/>
          </w:rPr>
        </w:r>
        <w:r w:rsidR="007A1431">
          <w:rPr>
            <w:webHidden/>
          </w:rPr>
          <w:fldChar w:fldCharType="separate"/>
        </w:r>
        <w:r w:rsidR="007A1431">
          <w:rPr>
            <w:webHidden/>
          </w:rPr>
          <w:t>4</w:t>
        </w:r>
        <w:r w:rsidR="007A1431">
          <w:rPr>
            <w:webHidden/>
          </w:rPr>
          <w:fldChar w:fldCharType="end"/>
        </w:r>
      </w:hyperlink>
    </w:p>
    <w:p w14:paraId="57A01DF9" w14:textId="2EBB7917" w:rsidR="007A1431" w:rsidRDefault="006243BF">
      <w:pPr>
        <w:pStyle w:val="TOC2"/>
        <w:rPr>
          <w:sz w:val="22"/>
        </w:rPr>
      </w:pPr>
      <w:hyperlink w:anchor="_Toc10206360" w:history="1">
        <w:r w:rsidR="007A1431" w:rsidRPr="00AE4F20">
          <w:rPr>
            <w:rStyle w:val="Hyperlink"/>
          </w:rPr>
          <w:t>Open a cmd window</w:t>
        </w:r>
        <w:r w:rsidR="007A1431">
          <w:rPr>
            <w:webHidden/>
          </w:rPr>
          <w:tab/>
        </w:r>
        <w:r w:rsidR="007A1431">
          <w:rPr>
            <w:webHidden/>
          </w:rPr>
          <w:fldChar w:fldCharType="begin"/>
        </w:r>
        <w:r w:rsidR="007A1431">
          <w:rPr>
            <w:webHidden/>
          </w:rPr>
          <w:instrText xml:space="preserve"> PAGEREF _Toc10206360 \h </w:instrText>
        </w:r>
        <w:r w:rsidR="007A1431">
          <w:rPr>
            <w:webHidden/>
          </w:rPr>
        </w:r>
        <w:r w:rsidR="007A1431">
          <w:rPr>
            <w:webHidden/>
          </w:rPr>
          <w:fldChar w:fldCharType="separate"/>
        </w:r>
        <w:r w:rsidR="007A1431">
          <w:rPr>
            <w:webHidden/>
          </w:rPr>
          <w:t>5</w:t>
        </w:r>
        <w:r w:rsidR="007A1431">
          <w:rPr>
            <w:webHidden/>
          </w:rPr>
          <w:fldChar w:fldCharType="end"/>
        </w:r>
      </w:hyperlink>
    </w:p>
    <w:p w14:paraId="34AACA3A" w14:textId="5714FF04" w:rsidR="007A1431" w:rsidRDefault="006243BF">
      <w:pPr>
        <w:pStyle w:val="TOC2"/>
        <w:rPr>
          <w:sz w:val="22"/>
        </w:rPr>
      </w:pPr>
      <w:hyperlink w:anchor="_Toc10206361" w:history="1">
        <w:r w:rsidR="007A1431" w:rsidRPr="00AE4F20">
          <w:rPr>
            <w:rStyle w:val="Hyperlink"/>
          </w:rPr>
          <w:t>Go to the directory of Open SVP with a cd command</w:t>
        </w:r>
        <w:r w:rsidR="007A1431">
          <w:rPr>
            <w:webHidden/>
          </w:rPr>
          <w:tab/>
        </w:r>
        <w:r w:rsidR="007A1431">
          <w:rPr>
            <w:webHidden/>
          </w:rPr>
          <w:fldChar w:fldCharType="begin"/>
        </w:r>
        <w:r w:rsidR="007A1431">
          <w:rPr>
            <w:webHidden/>
          </w:rPr>
          <w:instrText xml:space="preserve"> PAGEREF _Toc10206361 \h </w:instrText>
        </w:r>
        <w:r w:rsidR="007A1431">
          <w:rPr>
            <w:webHidden/>
          </w:rPr>
        </w:r>
        <w:r w:rsidR="007A1431">
          <w:rPr>
            <w:webHidden/>
          </w:rPr>
          <w:fldChar w:fldCharType="separate"/>
        </w:r>
        <w:r w:rsidR="007A1431">
          <w:rPr>
            <w:webHidden/>
          </w:rPr>
          <w:t>5</w:t>
        </w:r>
        <w:r w:rsidR="007A1431">
          <w:rPr>
            <w:webHidden/>
          </w:rPr>
          <w:fldChar w:fldCharType="end"/>
        </w:r>
      </w:hyperlink>
    </w:p>
    <w:p w14:paraId="171CD4B6" w14:textId="105A9FF6" w:rsidR="007A1431" w:rsidRDefault="006243BF">
      <w:pPr>
        <w:pStyle w:val="TOC2"/>
        <w:rPr>
          <w:sz w:val="22"/>
        </w:rPr>
      </w:pPr>
      <w:hyperlink w:anchor="_Toc10206362" w:history="1">
        <w:r w:rsidR="007A1431" w:rsidRPr="00AE4F20">
          <w:rPr>
            <w:rStyle w:val="Hyperlink"/>
          </w:rPr>
          <w:t>Use pip to install virtual env</w:t>
        </w:r>
        <w:r w:rsidR="007A1431">
          <w:rPr>
            <w:webHidden/>
          </w:rPr>
          <w:tab/>
        </w:r>
        <w:r w:rsidR="007A1431">
          <w:rPr>
            <w:webHidden/>
          </w:rPr>
          <w:fldChar w:fldCharType="begin"/>
        </w:r>
        <w:r w:rsidR="007A1431">
          <w:rPr>
            <w:webHidden/>
          </w:rPr>
          <w:instrText xml:space="preserve"> PAGEREF _Toc10206362 \h </w:instrText>
        </w:r>
        <w:r w:rsidR="007A1431">
          <w:rPr>
            <w:webHidden/>
          </w:rPr>
        </w:r>
        <w:r w:rsidR="007A1431">
          <w:rPr>
            <w:webHidden/>
          </w:rPr>
          <w:fldChar w:fldCharType="separate"/>
        </w:r>
        <w:r w:rsidR="007A1431">
          <w:rPr>
            <w:webHidden/>
          </w:rPr>
          <w:t>5</w:t>
        </w:r>
        <w:r w:rsidR="007A1431">
          <w:rPr>
            <w:webHidden/>
          </w:rPr>
          <w:fldChar w:fldCharType="end"/>
        </w:r>
      </w:hyperlink>
    </w:p>
    <w:p w14:paraId="48190217" w14:textId="6D2B251F" w:rsidR="007A1431" w:rsidRDefault="006243BF">
      <w:pPr>
        <w:pStyle w:val="TOC2"/>
        <w:rPr>
          <w:sz w:val="22"/>
        </w:rPr>
      </w:pPr>
      <w:hyperlink w:anchor="_Toc10206363" w:history="1">
        <w:r w:rsidR="007A1431" w:rsidRPr="00AE4F20">
          <w:rPr>
            <w:rStyle w:val="Hyperlink"/>
          </w:rPr>
          <w:t>Create a new environment with virtualenv</w:t>
        </w:r>
        <w:r w:rsidR="007A1431">
          <w:rPr>
            <w:webHidden/>
          </w:rPr>
          <w:tab/>
        </w:r>
        <w:r w:rsidR="007A1431">
          <w:rPr>
            <w:webHidden/>
          </w:rPr>
          <w:fldChar w:fldCharType="begin"/>
        </w:r>
        <w:r w:rsidR="007A1431">
          <w:rPr>
            <w:webHidden/>
          </w:rPr>
          <w:instrText xml:space="preserve"> PAGEREF _Toc10206363 \h </w:instrText>
        </w:r>
        <w:r w:rsidR="007A1431">
          <w:rPr>
            <w:webHidden/>
          </w:rPr>
        </w:r>
        <w:r w:rsidR="007A1431">
          <w:rPr>
            <w:webHidden/>
          </w:rPr>
          <w:fldChar w:fldCharType="separate"/>
        </w:r>
        <w:r w:rsidR="007A1431">
          <w:rPr>
            <w:webHidden/>
          </w:rPr>
          <w:t>6</w:t>
        </w:r>
        <w:r w:rsidR="007A1431">
          <w:rPr>
            <w:webHidden/>
          </w:rPr>
          <w:fldChar w:fldCharType="end"/>
        </w:r>
      </w:hyperlink>
    </w:p>
    <w:p w14:paraId="0271FA23" w14:textId="448EB819" w:rsidR="007A1431" w:rsidRDefault="006243BF">
      <w:pPr>
        <w:pStyle w:val="TOC2"/>
        <w:rPr>
          <w:sz w:val="22"/>
        </w:rPr>
      </w:pPr>
      <w:hyperlink w:anchor="_Toc10206364" w:history="1">
        <w:r w:rsidR="007A1431" w:rsidRPr="00AE4F20">
          <w:rPr>
            <w:rStyle w:val="Hyperlink"/>
          </w:rPr>
          <w:t>Activate the new environment</w:t>
        </w:r>
        <w:r w:rsidR="007A1431">
          <w:rPr>
            <w:webHidden/>
          </w:rPr>
          <w:tab/>
        </w:r>
        <w:r w:rsidR="007A1431">
          <w:rPr>
            <w:webHidden/>
          </w:rPr>
          <w:fldChar w:fldCharType="begin"/>
        </w:r>
        <w:r w:rsidR="007A1431">
          <w:rPr>
            <w:webHidden/>
          </w:rPr>
          <w:instrText xml:space="preserve"> PAGEREF _Toc10206364 \h </w:instrText>
        </w:r>
        <w:r w:rsidR="007A1431">
          <w:rPr>
            <w:webHidden/>
          </w:rPr>
        </w:r>
        <w:r w:rsidR="007A1431">
          <w:rPr>
            <w:webHidden/>
          </w:rPr>
          <w:fldChar w:fldCharType="separate"/>
        </w:r>
        <w:r w:rsidR="007A1431">
          <w:rPr>
            <w:webHidden/>
          </w:rPr>
          <w:t>6</w:t>
        </w:r>
        <w:r w:rsidR="007A1431">
          <w:rPr>
            <w:webHidden/>
          </w:rPr>
          <w:fldChar w:fldCharType="end"/>
        </w:r>
      </w:hyperlink>
    </w:p>
    <w:p w14:paraId="6995B2A8" w14:textId="481104F3" w:rsidR="007A1431" w:rsidRDefault="006243BF">
      <w:pPr>
        <w:pStyle w:val="TOC2"/>
        <w:rPr>
          <w:sz w:val="22"/>
        </w:rPr>
      </w:pPr>
      <w:hyperlink w:anchor="_Toc10206365" w:history="1">
        <w:r w:rsidR="007A1431" w:rsidRPr="00AE4F20">
          <w:rPr>
            <w:rStyle w:val="Hyperlink"/>
          </w:rPr>
          <w:t>Use pip to install all the required libraries in the new environment</w:t>
        </w:r>
        <w:r w:rsidR="007A1431">
          <w:rPr>
            <w:webHidden/>
          </w:rPr>
          <w:tab/>
        </w:r>
        <w:r w:rsidR="007A1431">
          <w:rPr>
            <w:webHidden/>
          </w:rPr>
          <w:fldChar w:fldCharType="begin"/>
        </w:r>
        <w:r w:rsidR="007A1431">
          <w:rPr>
            <w:webHidden/>
          </w:rPr>
          <w:instrText xml:space="preserve"> PAGEREF _Toc10206365 \h </w:instrText>
        </w:r>
        <w:r w:rsidR="007A1431">
          <w:rPr>
            <w:webHidden/>
          </w:rPr>
        </w:r>
        <w:r w:rsidR="007A1431">
          <w:rPr>
            <w:webHidden/>
          </w:rPr>
          <w:fldChar w:fldCharType="separate"/>
        </w:r>
        <w:r w:rsidR="007A1431">
          <w:rPr>
            <w:webHidden/>
          </w:rPr>
          <w:t>7</w:t>
        </w:r>
        <w:r w:rsidR="007A1431">
          <w:rPr>
            <w:webHidden/>
          </w:rPr>
          <w:fldChar w:fldCharType="end"/>
        </w:r>
      </w:hyperlink>
    </w:p>
    <w:p w14:paraId="2EF3BBBD" w14:textId="2455E075" w:rsidR="007A1431" w:rsidRDefault="006243BF">
      <w:pPr>
        <w:pStyle w:val="TOC2"/>
        <w:rPr>
          <w:sz w:val="22"/>
        </w:rPr>
      </w:pPr>
      <w:hyperlink w:anchor="_Toc10206366" w:history="1">
        <w:r w:rsidR="007A1431" w:rsidRPr="00AE4F20">
          <w:rPr>
            <w:rStyle w:val="Hyperlink"/>
          </w:rPr>
          <w:t>Initialise Open SVP by compiling the ui.py module</w:t>
        </w:r>
        <w:r w:rsidR="007A1431">
          <w:rPr>
            <w:webHidden/>
          </w:rPr>
          <w:tab/>
        </w:r>
        <w:r w:rsidR="007A1431">
          <w:rPr>
            <w:webHidden/>
          </w:rPr>
          <w:fldChar w:fldCharType="begin"/>
        </w:r>
        <w:r w:rsidR="007A1431">
          <w:rPr>
            <w:webHidden/>
          </w:rPr>
          <w:instrText xml:space="preserve"> PAGEREF _Toc10206366 \h </w:instrText>
        </w:r>
        <w:r w:rsidR="007A1431">
          <w:rPr>
            <w:webHidden/>
          </w:rPr>
        </w:r>
        <w:r w:rsidR="007A1431">
          <w:rPr>
            <w:webHidden/>
          </w:rPr>
          <w:fldChar w:fldCharType="separate"/>
        </w:r>
        <w:r w:rsidR="007A1431">
          <w:rPr>
            <w:webHidden/>
          </w:rPr>
          <w:t>7</w:t>
        </w:r>
        <w:r w:rsidR="007A1431">
          <w:rPr>
            <w:webHidden/>
          </w:rPr>
          <w:fldChar w:fldCharType="end"/>
        </w:r>
      </w:hyperlink>
    </w:p>
    <w:p w14:paraId="577610EF" w14:textId="11E03FA6" w:rsidR="007A1431" w:rsidRDefault="006243BF">
      <w:pPr>
        <w:pStyle w:val="TOC1"/>
        <w:rPr>
          <w:b w:val="0"/>
          <w:sz w:val="22"/>
        </w:rPr>
      </w:pPr>
      <w:hyperlink w:anchor="_Toc10206367" w:history="1">
        <w:r w:rsidR="007A1431" w:rsidRPr="00AE4F20">
          <w:rPr>
            <w:rStyle w:val="Hyperlink"/>
          </w:rPr>
          <w:t>Use Open SVP</w:t>
        </w:r>
        <w:r w:rsidR="007A1431">
          <w:rPr>
            <w:webHidden/>
          </w:rPr>
          <w:tab/>
        </w:r>
        <w:r w:rsidR="007A1431">
          <w:rPr>
            <w:webHidden/>
          </w:rPr>
          <w:fldChar w:fldCharType="begin"/>
        </w:r>
        <w:r w:rsidR="007A1431">
          <w:rPr>
            <w:webHidden/>
          </w:rPr>
          <w:instrText xml:space="preserve"> PAGEREF _Toc10206367 \h </w:instrText>
        </w:r>
        <w:r w:rsidR="007A1431">
          <w:rPr>
            <w:webHidden/>
          </w:rPr>
        </w:r>
        <w:r w:rsidR="007A1431">
          <w:rPr>
            <w:webHidden/>
          </w:rPr>
          <w:fldChar w:fldCharType="separate"/>
        </w:r>
        <w:r w:rsidR="007A1431">
          <w:rPr>
            <w:webHidden/>
          </w:rPr>
          <w:t>8</w:t>
        </w:r>
        <w:r w:rsidR="007A1431">
          <w:rPr>
            <w:webHidden/>
          </w:rPr>
          <w:fldChar w:fldCharType="end"/>
        </w:r>
      </w:hyperlink>
    </w:p>
    <w:p w14:paraId="58BE090F" w14:textId="3F5EB8AD" w:rsidR="0023450E" w:rsidRDefault="00767ACE" w:rsidP="0023450E">
      <w:pPr>
        <w:pStyle w:val="BodyText"/>
      </w:pPr>
      <w:r>
        <w:rPr>
          <w:rFonts w:eastAsiaTheme="minorEastAsia" w:cstheme="minorBidi"/>
          <w:noProof/>
          <w:szCs w:val="22"/>
          <w:lang w:eastAsia="fr-CA"/>
        </w:rPr>
        <w:fldChar w:fldCharType="end"/>
      </w:r>
      <w:r w:rsidR="0023450E">
        <w:br w:type="page"/>
      </w:r>
    </w:p>
    <w:p w14:paraId="58BE0916" w14:textId="77777777" w:rsidR="005051D4" w:rsidRDefault="005051D4" w:rsidP="00921DB9">
      <w:pPr>
        <w:pStyle w:val="Heading2"/>
      </w:pPr>
      <w:bookmarkStart w:id="0" w:name="_Toc10206355"/>
      <w:r w:rsidRPr="00921DB9">
        <w:lastRenderedPageBreak/>
        <w:t>Introduction</w:t>
      </w:r>
      <w:bookmarkEnd w:id="0"/>
    </w:p>
    <w:p w14:paraId="4A17F99C" w14:textId="1D137A5C" w:rsidR="00C3030E" w:rsidRPr="00A10399" w:rsidRDefault="00A10399" w:rsidP="00C3030E">
      <w:r w:rsidRPr="00A10399">
        <w:t>The purpose of this report is t</w:t>
      </w:r>
      <w:r w:rsidR="003D1F70">
        <w:t>o inform user of Open SVP on how</w:t>
      </w:r>
      <w:r w:rsidR="007A1431">
        <w:t xml:space="preserve"> to properly initialise it</w:t>
      </w:r>
      <w:r w:rsidRPr="00A10399">
        <w:t xml:space="preserve">. </w:t>
      </w:r>
      <w:r>
        <w:t>In</w:t>
      </w:r>
      <w:r w:rsidR="007A1431">
        <w:t xml:space="preserve"> fact</w:t>
      </w:r>
      <w:r>
        <w:t xml:space="preserve">, it will be explain how to create a </w:t>
      </w:r>
      <w:r w:rsidR="000B79CF">
        <w:t>good environment</w:t>
      </w:r>
      <w:r w:rsidR="007A1431">
        <w:t xml:space="preserve"> for working on</w:t>
      </w:r>
      <w:r w:rsidR="000B79CF">
        <w:t xml:space="preserve"> Open SVP.</w:t>
      </w:r>
      <w:r w:rsidR="003D1F70">
        <w:t xml:space="preserve"> </w:t>
      </w:r>
    </w:p>
    <w:p w14:paraId="58BE0919" w14:textId="554ED1DA" w:rsidR="00E87FAD" w:rsidRDefault="000B79CF" w:rsidP="00921DB9">
      <w:pPr>
        <w:pStyle w:val="Heading2"/>
      </w:pPr>
      <w:bookmarkStart w:id="1" w:name="_Toc10206356"/>
      <w:r>
        <w:lastRenderedPageBreak/>
        <w:t>Getting Started</w:t>
      </w:r>
      <w:bookmarkEnd w:id="1"/>
    </w:p>
    <w:p w14:paraId="22EDD0C1" w14:textId="52E3FCF7" w:rsidR="00C3030E" w:rsidRDefault="000B79CF" w:rsidP="00C3030E">
      <w:pPr>
        <w:pStyle w:val="ListBullet"/>
        <w:numPr>
          <w:ilvl w:val="0"/>
          <w:numId w:val="0"/>
        </w:numPr>
        <w:rPr>
          <w:lang w:val="en-CA"/>
        </w:rPr>
      </w:pPr>
      <w:r>
        <w:rPr>
          <w:lang w:val="en-CA"/>
        </w:rPr>
        <w:t xml:space="preserve">In this section, </w:t>
      </w:r>
      <w:r w:rsidR="00202E6E">
        <w:rPr>
          <w:lang w:val="en-CA"/>
        </w:rPr>
        <w:t>we will</w:t>
      </w:r>
      <w:r>
        <w:rPr>
          <w:lang w:val="en-CA"/>
        </w:rPr>
        <w:t xml:space="preserve"> see how to setup the environment for Open SVP. </w:t>
      </w:r>
    </w:p>
    <w:p w14:paraId="07212E3E" w14:textId="52AD48D2" w:rsidR="000B79CF" w:rsidRDefault="000B79CF" w:rsidP="00C3030E">
      <w:pPr>
        <w:pStyle w:val="ListBullet"/>
        <w:numPr>
          <w:ilvl w:val="0"/>
          <w:numId w:val="0"/>
        </w:numPr>
        <w:rPr>
          <w:lang w:val="en-CA"/>
        </w:rPr>
      </w:pPr>
    </w:p>
    <w:p w14:paraId="5CCF8969" w14:textId="1229BF46" w:rsidR="000B79CF" w:rsidRDefault="000B79CF" w:rsidP="00C3030E">
      <w:pPr>
        <w:pStyle w:val="ListBullet"/>
        <w:numPr>
          <w:ilvl w:val="0"/>
          <w:numId w:val="0"/>
        </w:numPr>
        <w:rPr>
          <w:lang w:val="en-CA"/>
        </w:rPr>
      </w:pPr>
      <w:r>
        <w:rPr>
          <w:lang w:val="en-CA"/>
        </w:rPr>
        <w:t>These are</w:t>
      </w:r>
      <w:r w:rsidR="008D56B6">
        <w:rPr>
          <w:lang w:val="en-CA"/>
        </w:rPr>
        <w:t xml:space="preserve"> broad view of</w:t>
      </w:r>
      <w:r>
        <w:rPr>
          <w:lang w:val="en-CA"/>
        </w:rPr>
        <w:t xml:space="preserve"> the steps you need to follow </w:t>
      </w:r>
      <w:r w:rsidR="008D56B6">
        <w:rPr>
          <w:lang w:val="en-CA"/>
        </w:rPr>
        <w:t xml:space="preserve">to setup an environment for Open SVP </w:t>
      </w:r>
      <w:r>
        <w:rPr>
          <w:lang w:val="en-CA"/>
        </w:rPr>
        <w:t>(</w:t>
      </w:r>
      <w:r w:rsidR="008D56B6">
        <w:rPr>
          <w:lang w:val="en-CA"/>
        </w:rPr>
        <w:t>there are</w:t>
      </w:r>
      <w:r>
        <w:rPr>
          <w:lang w:val="en-CA"/>
        </w:rPr>
        <w:t xml:space="preserve"> more explanation for each step</w:t>
      </w:r>
      <w:r w:rsidR="008D56B6">
        <w:rPr>
          <w:lang w:val="en-CA"/>
        </w:rPr>
        <w:t xml:space="preserve"> further in the report</w:t>
      </w:r>
      <w:r>
        <w:rPr>
          <w:lang w:val="en-CA"/>
        </w:rPr>
        <w:t>) :</w:t>
      </w:r>
    </w:p>
    <w:p w14:paraId="669B9D32" w14:textId="633F12D3" w:rsidR="007E06F6" w:rsidRDefault="007E06F6" w:rsidP="007E06F6">
      <w:pPr>
        <w:pStyle w:val="ListBullet"/>
        <w:numPr>
          <w:ilvl w:val="0"/>
          <w:numId w:val="32"/>
        </w:numPr>
        <w:rPr>
          <w:lang w:val="en-CA"/>
        </w:rPr>
      </w:pPr>
      <w:r>
        <w:rPr>
          <w:lang w:val="en-CA"/>
        </w:rPr>
        <w:t>setup Path for python</w:t>
      </w:r>
    </w:p>
    <w:p w14:paraId="7DBC4E5E" w14:textId="6F954A1B" w:rsidR="000B79CF" w:rsidRDefault="000B79CF" w:rsidP="000B79CF">
      <w:pPr>
        <w:pStyle w:val="ListBullet"/>
        <w:numPr>
          <w:ilvl w:val="0"/>
          <w:numId w:val="30"/>
        </w:numPr>
        <w:rPr>
          <w:lang w:val="en-CA"/>
        </w:rPr>
      </w:pPr>
      <w:r>
        <w:rPr>
          <w:lang w:val="en-CA"/>
        </w:rPr>
        <w:t>Open a cmd window</w:t>
      </w:r>
    </w:p>
    <w:p w14:paraId="3658C442" w14:textId="34102CB5" w:rsidR="000B79CF" w:rsidRDefault="000B79CF" w:rsidP="000B79CF">
      <w:pPr>
        <w:pStyle w:val="ListBullet"/>
        <w:numPr>
          <w:ilvl w:val="0"/>
          <w:numId w:val="30"/>
        </w:numPr>
        <w:rPr>
          <w:lang w:val="en-CA"/>
        </w:rPr>
      </w:pPr>
      <w:r>
        <w:rPr>
          <w:lang w:val="en-CA"/>
        </w:rPr>
        <w:t>Go to the directory of Open SVP with a cd command</w:t>
      </w:r>
    </w:p>
    <w:p w14:paraId="6B8FFD15" w14:textId="2D9F76E0" w:rsidR="000B79CF" w:rsidRDefault="000B79CF" w:rsidP="000B79CF">
      <w:pPr>
        <w:pStyle w:val="ListBullet"/>
        <w:numPr>
          <w:ilvl w:val="0"/>
          <w:numId w:val="30"/>
        </w:numPr>
        <w:rPr>
          <w:lang w:val="en-CA"/>
        </w:rPr>
      </w:pPr>
      <w:r>
        <w:rPr>
          <w:lang w:val="en-CA"/>
        </w:rPr>
        <w:t xml:space="preserve">Use pip to install </w:t>
      </w:r>
      <w:r w:rsidR="008D56B6">
        <w:rPr>
          <w:lang w:val="en-CA"/>
        </w:rPr>
        <w:t>virtual env</w:t>
      </w:r>
    </w:p>
    <w:p w14:paraId="6EBF7A1A" w14:textId="4EF27EB4" w:rsidR="000B79CF" w:rsidRDefault="008D56B6" w:rsidP="000B79CF">
      <w:pPr>
        <w:pStyle w:val="ListBullet"/>
        <w:numPr>
          <w:ilvl w:val="0"/>
          <w:numId w:val="30"/>
        </w:numPr>
        <w:rPr>
          <w:lang w:val="en-CA"/>
        </w:rPr>
      </w:pPr>
      <w:r>
        <w:rPr>
          <w:lang w:val="en-CA"/>
        </w:rPr>
        <w:t>Create a new environment with virtualenv</w:t>
      </w:r>
    </w:p>
    <w:p w14:paraId="47F3988E" w14:textId="341D31AB" w:rsidR="008D56B6" w:rsidRDefault="008D56B6" w:rsidP="000B79CF">
      <w:pPr>
        <w:pStyle w:val="ListBullet"/>
        <w:numPr>
          <w:ilvl w:val="0"/>
          <w:numId w:val="30"/>
        </w:numPr>
        <w:rPr>
          <w:lang w:val="en-CA"/>
        </w:rPr>
      </w:pPr>
      <w:r>
        <w:rPr>
          <w:lang w:val="en-CA"/>
        </w:rPr>
        <w:t>Activate the new environment</w:t>
      </w:r>
    </w:p>
    <w:p w14:paraId="5F0743BD" w14:textId="1DF04896" w:rsidR="008D56B6" w:rsidRDefault="008D56B6" w:rsidP="000B79CF">
      <w:pPr>
        <w:pStyle w:val="ListBullet"/>
        <w:numPr>
          <w:ilvl w:val="0"/>
          <w:numId w:val="30"/>
        </w:numPr>
        <w:rPr>
          <w:lang w:val="en-CA"/>
        </w:rPr>
      </w:pPr>
      <w:r>
        <w:rPr>
          <w:lang w:val="en-CA"/>
        </w:rPr>
        <w:t>Use pip to install all the required libraries in the new environment</w:t>
      </w:r>
    </w:p>
    <w:p w14:paraId="212C152E" w14:textId="42FE6E2C" w:rsidR="000B79CF" w:rsidRDefault="008D56B6" w:rsidP="003D1F70">
      <w:pPr>
        <w:pStyle w:val="ListBullet"/>
        <w:numPr>
          <w:ilvl w:val="0"/>
          <w:numId w:val="30"/>
        </w:numPr>
        <w:rPr>
          <w:ins w:id="2" w:author="Desjardins-Couture, Eugene" w:date="2019-06-03T08:49:00Z"/>
          <w:lang w:val="en-CA"/>
        </w:rPr>
      </w:pPr>
      <w:r>
        <w:rPr>
          <w:lang w:val="en-CA"/>
        </w:rPr>
        <w:t>Initialise open SVP by compiling the ui.py module</w:t>
      </w:r>
    </w:p>
    <w:p w14:paraId="54C190CB" w14:textId="0FF08E9E" w:rsidR="00C37156" w:rsidRDefault="00C37156">
      <w:pPr>
        <w:pStyle w:val="ListBullet"/>
        <w:numPr>
          <w:ilvl w:val="0"/>
          <w:numId w:val="0"/>
        </w:numPr>
        <w:rPr>
          <w:ins w:id="3" w:author="Desjardins-Couture, Eugene" w:date="2019-06-03T08:50:00Z"/>
          <w:lang w:val="en-CA"/>
        </w:rPr>
        <w:pPrChange w:id="4" w:author="Desjardins-Couture, Eugene" w:date="2019-06-03T08:50:00Z">
          <w:pPr>
            <w:pStyle w:val="ListBullet"/>
            <w:numPr>
              <w:numId w:val="30"/>
            </w:numPr>
          </w:pPr>
        </w:pPrChange>
      </w:pPr>
    </w:p>
    <w:p w14:paraId="1A9BF36E" w14:textId="4EF376DA" w:rsidR="00C37156" w:rsidRDefault="00C37156">
      <w:pPr>
        <w:pStyle w:val="ListBullet"/>
        <w:numPr>
          <w:ilvl w:val="0"/>
          <w:numId w:val="0"/>
        </w:numPr>
        <w:rPr>
          <w:ins w:id="5" w:author="Desjardins-Couture, Eugene" w:date="2019-06-03T08:51:00Z"/>
          <w:lang w:val="en-CA"/>
        </w:rPr>
        <w:pPrChange w:id="6" w:author="Desjardins-Couture, Eugene" w:date="2019-06-03T08:50:00Z">
          <w:pPr>
            <w:pStyle w:val="ListBullet"/>
            <w:numPr>
              <w:numId w:val="30"/>
            </w:numPr>
          </w:pPr>
        </w:pPrChange>
      </w:pPr>
      <w:ins w:id="7" w:author="Desjardins-Couture, Eugene" w:date="2019-06-03T08:50:00Z">
        <w:r>
          <w:rPr>
            <w:lang w:val="en-CA"/>
          </w:rPr>
          <w:t xml:space="preserve">Something important to know is that, if you have already setup the environment by following these steps before and you want to use Open SVP again. </w:t>
        </w:r>
      </w:ins>
      <w:ins w:id="8" w:author="Desjardins-Couture, Eugene" w:date="2019-06-03T08:51:00Z">
        <w:r>
          <w:rPr>
            <w:lang w:val="en-CA"/>
          </w:rPr>
          <w:t>You only have to do these steps :</w:t>
        </w:r>
      </w:ins>
    </w:p>
    <w:p w14:paraId="6D2373F7" w14:textId="78A4D55F" w:rsidR="00C37156" w:rsidRDefault="00C37156">
      <w:pPr>
        <w:pStyle w:val="ListBullet"/>
        <w:numPr>
          <w:ilvl w:val="0"/>
          <w:numId w:val="0"/>
        </w:numPr>
        <w:rPr>
          <w:ins w:id="9" w:author="Desjardins-Couture, Eugene" w:date="2019-06-03T08:52:00Z"/>
          <w:lang w:val="en-CA"/>
        </w:rPr>
        <w:pPrChange w:id="10" w:author="Desjardins-Couture, Eugene" w:date="2019-06-03T08:50:00Z">
          <w:pPr>
            <w:pStyle w:val="ListBullet"/>
            <w:numPr>
              <w:numId w:val="30"/>
            </w:numPr>
          </w:pPr>
        </w:pPrChange>
      </w:pPr>
    </w:p>
    <w:p w14:paraId="6D6D4023" w14:textId="56A4AEA8" w:rsidR="00C37156" w:rsidRDefault="00C37156" w:rsidP="00C37156">
      <w:pPr>
        <w:pStyle w:val="ListBullet"/>
        <w:numPr>
          <w:ilvl w:val="0"/>
          <w:numId w:val="32"/>
        </w:numPr>
        <w:rPr>
          <w:ins w:id="11" w:author="Desjardins-Couture, Eugene" w:date="2019-06-03T08:52:00Z"/>
          <w:lang w:val="en-CA"/>
        </w:rPr>
      </w:pPr>
      <w:ins w:id="12" w:author="Desjardins-Couture, Eugene" w:date="2019-06-03T08:52:00Z">
        <w:r>
          <w:rPr>
            <w:lang w:val="en-CA"/>
          </w:rPr>
          <w:t>setup Path for python (if you don</w:t>
        </w:r>
      </w:ins>
      <w:ins w:id="13" w:author="Desjardins-Couture, Eugene" w:date="2019-06-03T08:53:00Z">
        <w:r w:rsidRPr="00C37156">
          <w:rPr>
            <w:lang w:val="en-CA"/>
            <w:rPrChange w:id="14" w:author="Desjardins-Couture, Eugene" w:date="2019-06-03T08:53:00Z">
              <w:rPr/>
            </w:rPrChange>
          </w:rPr>
          <w:t>’</w:t>
        </w:r>
      </w:ins>
      <w:ins w:id="15" w:author="Desjardins-Couture, Eugene" w:date="2019-06-03T08:52:00Z">
        <w:r>
          <w:rPr>
            <w:lang w:val="en-CA"/>
          </w:rPr>
          <w:t xml:space="preserve">t have </w:t>
        </w:r>
      </w:ins>
      <w:ins w:id="16" w:author="Desjardins-Couture, Eugene" w:date="2019-06-03T08:53:00Z">
        <w:r>
          <w:rPr>
            <w:lang w:val="en-CA"/>
          </w:rPr>
          <w:t>admin rights</w:t>
        </w:r>
      </w:ins>
      <w:ins w:id="17" w:author="Desjardins-Couture, Eugene" w:date="2019-06-03T08:52:00Z">
        <w:r>
          <w:rPr>
            <w:lang w:val="en-CA"/>
          </w:rPr>
          <w:t>)</w:t>
        </w:r>
      </w:ins>
    </w:p>
    <w:p w14:paraId="13427508" w14:textId="77777777" w:rsidR="00C37156" w:rsidRDefault="00C37156" w:rsidP="00C37156">
      <w:pPr>
        <w:pStyle w:val="ListBullet"/>
        <w:numPr>
          <w:ilvl w:val="0"/>
          <w:numId w:val="30"/>
        </w:numPr>
        <w:rPr>
          <w:ins w:id="18" w:author="Desjardins-Couture, Eugene" w:date="2019-06-03T08:52:00Z"/>
          <w:lang w:val="en-CA"/>
        </w:rPr>
      </w:pPr>
      <w:ins w:id="19" w:author="Desjardins-Couture, Eugene" w:date="2019-06-03T08:52:00Z">
        <w:r>
          <w:rPr>
            <w:lang w:val="en-CA"/>
          </w:rPr>
          <w:t>Open a cmd window</w:t>
        </w:r>
      </w:ins>
    </w:p>
    <w:p w14:paraId="77906030" w14:textId="77777777" w:rsidR="00C37156" w:rsidRDefault="00C37156" w:rsidP="00C37156">
      <w:pPr>
        <w:pStyle w:val="ListBullet"/>
        <w:numPr>
          <w:ilvl w:val="0"/>
          <w:numId w:val="30"/>
        </w:numPr>
        <w:rPr>
          <w:ins w:id="20" w:author="Desjardins-Couture, Eugene" w:date="2019-06-03T08:52:00Z"/>
          <w:lang w:val="en-CA"/>
        </w:rPr>
      </w:pPr>
      <w:ins w:id="21" w:author="Desjardins-Couture, Eugene" w:date="2019-06-03T08:52:00Z">
        <w:r>
          <w:rPr>
            <w:lang w:val="en-CA"/>
          </w:rPr>
          <w:t>Go to the directory of Open SVP with a cd command</w:t>
        </w:r>
      </w:ins>
    </w:p>
    <w:p w14:paraId="779131FB" w14:textId="77777777" w:rsidR="00C37156" w:rsidRDefault="00C37156" w:rsidP="00C37156">
      <w:pPr>
        <w:pStyle w:val="ListBullet"/>
        <w:numPr>
          <w:ilvl w:val="0"/>
          <w:numId w:val="30"/>
        </w:numPr>
        <w:rPr>
          <w:ins w:id="22" w:author="Desjardins-Couture, Eugene" w:date="2019-06-03T08:55:00Z"/>
          <w:lang w:val="en-CA"/>
        </w:rPr>
      </w:pPr>
      <w:ins w:id="23" w:author="Desjardins-Couture, Eugene" w:date="2019-06-03T08:55:00Z">
        <w:r>
          <w:rPr>
            <w:lang w:val="en-CA"/>
          </w:rPr>
          <w:t>Activate the new environment</w:t>
        </w:r>
      </w:ins>
    </w:p>
    <w:p w14:paraId="669A9BEA" w14:textId="35BFBDBA" w:rsidR="00C37156" w:rsidRPr="00C37156" w:rsidRDefault="00C37156">
      <w:pPr>
        <w:pStyle w:val="ListBullet"/>
        <w:numPr>
          <w:ilvl w:val="0"/>
          <w:numId w:val="30"/>
        </w:numPr>
        <w:rPr>
          <w:lang w:val="en-CA"/>
        </w:rPr>
      </w:pPr>
      <w:ins w:id="24" w:author="Desjardins-Couture, Eugene" w:date="2019-06-03T08:55:00Z">
        <w:r>
          <w:rPr>
            <w:lang w:val="en-CA"/>
          </w:rPr>
          <w:t>Initialise open SVP by compiling the ui.py module</w:t>
        </w:r>
      </w:ins>
    </w:p>
    <w:p w14:paraId="12D4B950" w14:textId="34A7F4A8" w:rsidR="007E06F6" w:rsidRDefault="007E06F6" w:rsidP="007E06F6">
      <w:pPr>
        <w:pStyle w:val="Heading3"/>
      </w:pPr>
      <w:bookmarkStart w:id="25" w:name="_Toc10206357"/>
      <w:r>
        <w:t>Setup PATH for python</w:t>
      </w:r>
      <w:bookmarkEnd w:id="25"/>
    </w:p>
    <w:p w14:paraId="0F9F438C" w14:textId="6AF3B714" w:rsidR="007E06F6" w:rsidRDefault="007E06F6" w:rsidP="007E06F6">
      <w:pPr>
        <w:pStyle w:val="BodyText"/>
      </w:pPr>
      <w:r>
        <w:t xml:space="preserve">If you are a beginner in python programming there are essential things that need to be set before continuing to the next step. </w:t>
      </w:r>
    </w:p>
    <w:p w14:paraId="505F0129" w14:textId="58F60180" w:rsidR="00E55865" w:rsidRDefault="007E06F6" w:rsidP="007E06F6">
      <w:pPr>
        <w:pStyle w:val="BodyText"/>
      </w:pPr>
      <w:r>
        <w:t xml:space="preserve">For using python properly and to make things easy for us. It is important to </w:t>
      </w:r>
      <w:r w:rsidRPr="007E06F6">
        <w:rPr>
          <w:b/>
        </w:rPr>
        <w:t>add</w:t>
      </w:r>
      <w:r>
        <w:t xml:space="preserve"> the C:\Python27 directory and C:\python27/Scripts directory to the windows PATH Environment </w:t>
      </w:r>
      <w:r w:rsidR="00202E6E">
        <w:t xml:space="preserve">variable. </w:t>
      </w:r>
      <w:r>
        <w:t xml:space="preserve">To do this, you </w:t>
      </w:r>
      <w:r w:rsidR="00202E6E">
        <w:t>normally need</w:t>
      </w:r>
      <w:r>
        <w:t xml:space="preserve"> the admin rights of your computer, but there is an other way around</w:t>
      </w:r>
      <w:r w:rsidR="00E55865">
        <w:t xml:space="preserve"> which will be explain.</w:t>
      </w:r>
    </w:p>
    <w:p w14:paraId="6BEF1418" w14:textId="4C7C76AD" w:rsidR="007E06F6" w:rsidRDefault="00E55865" w:rsidP="00E55865">
      <w:pPr>
        <w:pStyle w:val="Heading4"/>
        <w:rPr>
          <w:ins w:id="26" w:author="Desjardins-Couture, Eugene" w:date="2019-07-05T14:51:00Z"/>
        </w:rPr>
      </w:pPr>
      <w:bookmarkStart w:id="27" w:name="_Toc10206358"/>
      <w:r>
        <w:t>Setup environment variable PATH with admin rights</w:t>
      </w:r>
      <w:bookmarkEnd w:id="27"/>
    </w:p>
    <w:p w14:paraId="0098525D" w14:textId="77777777" w:rsidR="004C10AB" w:rsidRPr="00220FED" w:rsidRDefault="004C10AB" w:rsidP="004C10AB">
      <w:pPr>
        <w:pStyle w:val="BodyText"/>
        <w:numPr>
          <w:ilvl w:val="0"/>
          <w:numId w:val="37"/>
        </w:numPr>
        <w:rPr>
          <w:ins w:id="28" w:author="Desjardins-Couture, Eugene" w:date="2019-07-05T14:51:00Z"/>
        </w:rPr>
      </w:pPr>
      <w:ins w:id="29" w:author="Desjardins-Couture, Eugene" w:date="2019-07-05T14:51:00Z">
        <w:r>
          <w:rPr>
            <w:noProof/>
            <w:lang w:val="fr-CA" w:eastAsia="fr-CA"/>
          </w:rPr>
          <w:drawing>
            <wp:anchor distT="0" distB="0" distL="114300" distR="114300" simplePos="0" relativeHeight="251664896" behindDoc="1" locked="0" layoutInCell="1" allowOverlap="1" wp14:anchorId="10644FF5" wp14:editId="735C1981">
              <wp:simplePos x="0" y="0"/>
              <wp:positionH relativeFrom="margin">
                <wp:posOffset>828675</wp:posOffset>
              </wp:positionH>
              <wp:positionV relativeFrom="page">
                <wp:posOffset>2514600</wp:posOffset>
              </wp:positionV>
              <wp:extent cx="3829050" cy="20097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829050" cy="2009775"/>
                      </a:xfrm>
                      <a:prstGeom prst="rect">
                        <a:avLst/>
                      </a:prstGeom>
                    </pic:spPr>
                  </pic:pic>
                </a:graphicData>
              </a:graphic>
            </wp:anchor>
          </w:drawing>
        </w:r>
        <w:r>
          <w:t xml:space="preserve">Press </w:t>
        </w:r>
        <w:r w:rsidRPr="00220FED">
          <w:rPr>
            <w:b/>
          </w:rPr>
          <w:t>crtl</w:t>
        </w:r>
        <w:r>
          <w:t xml:space="preserve"> and </w:t>
        </w:r>
        <w:r w:rsidRPr="00220FED">
          <w:rPr>
            <w:b/>
          </w:rPr>
          <w:t>R</w:t>
        </w:r>
        <w:r>
          <w:rPr>
            <w:b/>
          </w:rPr>
          <w:t xml:space="preserve"> </w:t>
        </w:r>
        <w:r>
          <w:t xml:space="preserve">key at the same to open the Run window and search for </w:t>
        </w:r>
        <w:r w:rsidRPr="00220FED">
          <w:rPr>
            <w:b/>
          </w:rPr>
          <w:t>sysdm.cpl</w:t>
        </w:r>
        <w:r>
          <w:rPr>
            <w:b/>
          </w:rPr>
          <w:t>.</w:t>
        </w:r>
      </w:ins>
    </w:p>
    <w:p w14:paraId="6E9C7B6B" w14:textId="77777777" w:rsidR="004C10AB" w:rsidRDefault="004C10AB" w:rsidP="004C10AB">
      <w:pPr>
        <w:pStyle w:val="BodyText"/>
        <w:ind w:left="780"/>
        <w:rPr>
          <w:ins w:id="30" w:author="Desjardins-Couture, Eugene" w:date="2019-07-05T14:51:00Z"/>
        </w:rPr>
      </w:pPr>
    </w:p>
    <w:p w14:paraId="0437BC93" w14:textId="77777777" w:rsidR="004C10AB" w:rsidRDefault="004C10AB" w:rsidP="004C10AB">
      <w:pPr>
        <w:pStyle w:val="BodyText"/>
        <w:ind w:left="780"/>
        <w:rPr>
          <w:ins w:id="31" w:author="Desjardins-Couture, Eugene" w:date="2019-07-05T14:51:00Z"/>
        </w:rPr>
      </w:pPr>
    </w:p>
    <w:p w14:paraId="694A066D" w14:textId="77777777" w:rsidR="004C10AB" w:rsidRDefault="004C10AB" w:rsidP="004C10AB">
      <w:pPr>
        <w:pStyle w:val="BodyText"/>
        <w:ind w:left="780"/>
        <w:rPr>
          <w:ins w:id="32" w:author="Desjardins-Couture, Eugene" w:date="2019-07-05T14:51:00Z"/>
        </w:rPr>
      </w:pPr>
    </w:p>
    <w:p w14:paraId="57E5782F" w14:textId="77777777" w:rsidR="004C10AB" w:rsidRDefault="004C10AB" w:rsidP="004C10AB">
      <w:pPr>
        <w:pStyle w:val="BodyText"/>
        <w:ind w:left="780"/>
        <w:rPr>
          <w:ins w:id="33" w:author="Desjardins-Couture, Eugene" w:date="2019-07-05T14:51:00Z"/>
        </w:rPr>
      </w:pPr>
    </w:p>
    <w:p w14:paraId="19409531" w14:textId="77777777" w:rsidR="004C10AB" w:rsidRDefault="004C10AB" w:rsidP="004C10AB">
      <w:pPr>
        <w:pStyle w:val="BodyText"/>
        <w:ind w:left="780"/>
        <w:rPr>
          <w:ins w:id="34" w:author="Desjardins-Couture, Eugene" w:date="2019-07-05T14:51:00Z"/>
        </w:rPr>
      </w:pPr>
    </w:p>
    <w:p w14:paraId="5DA844C7" w14:textId="77777777" w:rsidR="004C10AB" w:rsidRDefault="004C10AB" w:rsidP="004C10AB">
      <w:pPr>
        <w:pStyle w:val="BodyText"/>
        <w:ind w:left="780"/>
        <w:rPr>
          <w:ins w:id="35" w:author="Desjardins-Couture, Eugene" w:date="2019-07-05T14:51:00Z"/>
        </w:rPr>
      </w:pPr>
    </w:p>
    <w:p w14:paraId="1B63672E" w14:textId="77777777" w:rsidR="004C10AB" w:rsidRDefault="004C10AB" w:rsidP="004C10AB">
      <w:pPr>
        <w:pStyle w:val="BodyText"/>
        <w:ind w:left="780"/>
        <w:rPr>
          <w:ins w:id="36" w:author="Desjardins-Couture, Eugene" w:date="2019-07-05T14:51:00Z"/>
        </w:rPr>
      </w:pPr>
    </w:p>
    <w:p w14:paraId="4F79FDDE" w14:textId="77777777" w:rsidR="004C10AB" w:rsidRDefault="004C10AB" w:rsidP="004C10AB">
      <w:pPr>
        <w:pStyle w:val="BodyText"/>
        <w:ind w:left="780"/>
        <w:rPr>
          <w:ins w:id="37" w:author="Desjardins-Couture, Eugene" w:date="2019-07-05T14:51:00Z"/>
        </w:rPr>
      </w:pPr>
    </w:p>
    <w:p w14:paraId="160D034B" w14:textId="77777777" w:rsidR="004C10AB" w:rsidRDefault="004C10AB" w:rsidP="004C10AB">
      <w:pPr>
        <w:pStyle w:val="BodyText"/>
        <w:ind w:left="780"/>
        <w:rPr>
          <w:ins w:id="38" w:author="Desjardins-Couture, Eugene" w:date="2019-07-05T14:51:00Z"/>
        </w:rPr>
      </w:pPr>
    </w:p>
    <w:p w14:paraId="0C441F54" w14:textId="77777777" w:rsidR="004C10AB" w:rsidRDefault="004C10AB" w:rsidP="004C10AB">
      <w:pPr>
        <w:pStyle w:val="BodyText"/>
        <w:ind w:left="780"/>
        <w:rPr>
          <w:ins w:id="39" w:author="Desjardins-Couture, Eugene" w:date="2019-07-05T14:51:00Z"/>
        </w:rPr>
      </w:pPr>
    </w:p>
    <w:p w14:paraId="2C728D25" w14:textId="77777777" w:rsidR="004C10AB" w:rsidRDefault="004C10AB" w:rsidP="004C10AB">
      <w:pPr>
        <w:pStyle w:val="BodyText"/>
        <w:ind w:left="780"/>
        <w:rPr>
          <w:ins w:id="40" w:author="Desjardins-Couture, Eugene" w:date="2019-07-05T14:51:00Z"/>
        </w:rPr>
      </w:pPr>
    </w:p>
    <w:p w14:paraId="419D7DB0" w14:textId="77777777" w:rsidR="004C10AB" w:rsidRDefault="004C10AB" w:rsidP="004C10AB">
      <w:pPr>
        <w:pStyle w:val="BodyText"/>
        <w:ind w:left="780"/>
        <w:rPr>
          <w:ins w:id="41" w:author="Desjardins-Couture, Eugene" w:date="2019-07-05T14:51:00Z"/>
        </w:rPr>
      </w:pPr>
    </w:p>
    <w:p w14:paraId="51EB9A16" w14:textId="77777777" w:rsidR="004C10AB" w:rsidRDefault="004C10AB" w:rsidP="004C10AB">
      <w:pPr>
        <w:pStyle w:val="BodyText"/>
        <w:ind w:left="780"/>
        <w:rPr>
          <w:ins w:id="42" w:author="Desjardins-Couture, Eugene" w:date="2019-07-05T14:51:00Z"/>
        </w:rPr>
      </w:pPr>
    </w:p>
    <w:p w14:paraId="56830CF7" w14:textId="77777777" w:rsidR="004C10AB" w:rsidRDefault="004C10AB" w:rsidP="004C10AB">
      <w:pPr>
        <w:pStyle w:val="BodyText"/>
        <w:numPr>
          <w:ilvl w:val="0"/>
          <w:numId w:val="37"/>
        </w:numPr>
        <w:rPr>
          <w:ins w:id="43" w:author="Desjardins-Couture, Eugene" w:date="2019-07-05T14:51:00Z"/>
        </w:rPr>
      </w:pPr>
      <w:ins w:id="44" w:author="Desjardins-Couture, Eugene" w:date="2019-07-05T14:51:00Z">
        <w:r>
          <w:rPr>
            <w:noProof/>
            <w:lang w:val="fr-CA" w:eastAsia="fr-CA"/>
          </w:rPr>
          <mc:AlternateContent>
            <mc:Choice Requires="wps">
              <w:drawing>
                <wp:anchor distT="0" distB="0" distL="114300" distR="114300" simplePos="0" relativeHeight="251673088" behindDoc="0" locked="0" layoutInCell="1" allowOverlap="1" wp14:anchorId="2F4B7036" wp14:editId="7C1C9551">
                  <wp:simplePos x="0" y="0"/>
                  <wp:positionH relativeFrom="column">
                    <wp:posOffset>3171825</wp:posOffset>
                  </wp:positionH>
                  <wp:positionV relativeFrom="paragraph">
                    <wp:posOffset>4343400</wp:posOffset>
                  </wp:positionV>
                  <wp:extent cx="1266825" cy="21907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1266825" cy="2190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7F995D" id="Rectangle 13" o:spid="_x0000_s1026" style="position:absolute;margin-left:249.75pt;margin-top:342pt;width:99.75pt;height:17.25pt;z-index:251673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" filled="f" strokecolor="red" strokeweight="2pt"/>
              </w:pict>
            </mc:Fallback>
          </mc:AlternateContent>
        </w:r>
        <w:r>
          <w:rPr>
            <w:noProof/>
            <w:lang w:val="fr-CA" w:eastAsia="fr-CA"/>
          </w:rPr>
          <mc:AlternateContent>
            <mc:Choice Requires="wps">
              <w:drawing>
                <wp:anchor distT="0" distB="0" distL="114300" distR="114300" simplePos="0" relativeHeight="251672064" behindDoc="0" locked="0" layoutInCell="1" allowOverlap="1" wp14:anchorId="6F992C20" wp14:editId="623EB073">
                  <wp:simplePos x="0" y="0"/>
                  <wp:positionH relativeFrom="column">
                    <wp:posOffset>2209800</wp:posOffset>
                  </wp:positionH>
                  <wp:positionV relativeFrom="paragraph">
                    <wp:posOffset>1095375</wp:posOffset>
                  </wp:positionV>
                  <wp:extent cx="628650" cy="20955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628650" cy="209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92E6A8" id="Rectangle 12" o:spid="_x0000_s1026" style="position:absolute;margin-left:174pt;margin-top:86.25pt;width:49.5pt;height:16.5pt;z-index:25167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" filled="f" strokecolor="red" strokeweight="2pt"/>
              </w:pict>
            </mc:Fallback>
          </mc:AlternateContent>
        </w:r>
        <w:r>
          <w:rPr>
            <w:noProof/>
            <w:lang w:val="fr-CA" w:eastAsia="fr-CA"/>
          </w:rPr>
          <w:drawing>
            <wp:anchor distT="0" distB="0" distL="114300" distR="114300" simplePos="0" relativeHeight="251671040" behindDoc="0" locked="0" layoutInCell="1" allowOverlap="1" wp14:anchorId="1A040A1D" wp14:editId="2804C850">
              <wp:simplePos x="0" y="0"/>
              <wp:positionH relativeFrom="column">
                <wp:posOffset>600075</wp:posOffset>
              </wp:positionH>
              <wp:positionV relativeFrom="page">
                <wp:posOffset>1724025</wp:posOffset>
              </wp:positionV>
              <wp:extent cx="4257675" cy="4810125"/>
              <wp:effectExtent l="0" t="0" r="9525" b="95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257675" cy="4810125"/>
                      </a:xfrm>
                      <a:prstGeom prst="rect">
                        <a:avLst/>
                      </a:prstGeom>
                    </pic:spPr>
                  </pic:pic>
                </a:graphicData>
              </a:graphic>
            </wp:anchor>
          </w:drawing>
        </w:r>
        <w:r>
          <w:t>The following is supposed to appear and go to the advanced tab. You should see an Environment Variable option. Click on it.</w:t>
        </w:r>
      </w:ins>
    </w:p>
    <w:p w14:paraId="7C954ACD" w14:textId="77777777" w:rsidR="004C10AB" w:rsidRDefault="004C10AB" w:rsidP="004C10AB">
      <w:pPr>
        <w:pStyle w:val="BodyText"/>
        <w:ind w:left="780"/>
        <w:rPr>
          <w:ins w:id="45" w:author="Desjardins-Couture, Eugene" w:date="2019-07-05T14:51:00Z"/>
        </w:rPr>
      </w:pPr>
    </w:p>
    <w:p w14:paraId="066389F8" w14:textId="77777777" w:rsidR="004C10AB" w:rsidRDefault="004C10AB" w:rsidP="004C10AB">
      <w:pPr>
        <w:pStyle w:val="BodyText"/>
        <w:ind w:left="780"/>
        <w:rPr>
          <w:ins w:id="46" w:author="Desjardins-Couture, Eugene" w:date="2019-07-05T14:51:00Z"/>
        </w:rPr>
      </w:pPr>
    </w:p>
    <w:p w14:paraId="33B0AD5C" w14:textId="77777777" w:rsidR="004C10AB" w:rsidRDefault="004C10AB" w:rsidP="004C10AB">
      <w:pPr>
        <w:pStyle w:val="BodyText"/>
        <w:ind w:left="780"/>
        <w:rPr>
          <w:ins w:id="47" w:author="Desjardins-Couture, Eugene" w:date="2019-07-05T14:51:00Z"/>
        </w:rPr>
      </w:pPr>
    </w:p>
    <w:p w14:paraId="1BF77A17" w14:textId="77777777" w:rsidR="004C10AB" w:rsidRDefault="004C10AB" w:rsidP="004C10AB">
      <w:pPr>
        <w:pStyle w:val="BodyText"/>
        <w:ind w:left="780"/>
        <w:rPr>
          <w:ins w:id="48" w:author="Desjardins-Couture, Eugene" w:date="2019-07-05T14:51:00Z"/>
        </w:rPr>
      </w:pPr>
    </w:p>
    <w:p w14:paraId="00138BC4" w14:textId="77777777" w:rsidR="004C10AB" w:rsidRDefault="004C10AB" w:rsidP="004C10AB">
      <w:pPr>
        <w:pStyle w:val="BodyText"/>
        <w:ind w:left="780"/>
        <w:rPr>
          <w:ins w:id="49" w:author="Desjardins-Couture, Eugene" w:date="2019-07-05T14:51:00Z"/>
        </w:rPr>
      </w:pPr>
    </w:p>
    <w:p w14:paraId="08E595A7" w14:textId="77777777" w:rsidR="004C10AB" w:rsidRDefault="004C10AB" w:rsidP="004C10AB">
      <w:pPr>
        <w:pStyle w:val="BodyText"/>
        <w:ind w:left="780"/>
        <w:rPr>
          <w:ins w:id="50" w:author="Desjardins-Couture, Eugene" w:date="2019-07-05T14:51:00Z"/>
        </w:rPr>
      </w:pPr>
    </w:p>
    <w:p w14:paraId="6AAAEB07" w14:textId="77777777" w:rsidR="004C10AB" w:rsidRDefault="004C10AB" w:rsidP="004C10AB">
      <w:pPr>
        <w:pStyle w:val="BodyText"/>
        <w:numPr>
          <w:ilvl w:val="0"/>
          <w:numId w:val="37"/>
        </w:numPr>
        <w:rPr>
          <w:ins w:id="51" w:author="Desjardins-Couture, Eugene" w:date="2019-07-05T14:51:00Z"/>
        </w:rPr>
      </w:pPr>
      <w:ins w:id="52" w:author="Desjardins-Couture, Eugene" w:date="2019-07-05T14:51:00Z">
        <w:r>
          <w:rPr>
            <w:noProof/>
            <w:lang w:val="fr-CA" w:eastAsia="fr-CA"/>
          </w:rPr>
          <mc:AlternateContent>
            <mc:Choice Requires="wps">
              <w:drawing>
                <wp:anchor distT="0" distB="0" distL="114300" distR="114300" simplePos="0" relativeHeight="251666944" behindDoc="0" locked="0" layoutInCell="1" allowOverlap="1" wp14:anchorId="5A856D5E" wp14:editId="4BC193DA">
                  <wp:simplePos x="0" y="0"/>
                  <wp:positionH relativeFrom="column">
                    <wp:posOffset>3581400</wp:posOffset>
                  </wp:positionH>
                  <wp:positionV relativeFrom="paragraph">
                    <wp:posOffset>4781550</wp:posOffset>
                  </wp:positionV>
                  <wp:extent cx="676275" cy="1714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676275" cy="1714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4CA3E0" id="Rectangle 6" o:spid="_x0000_s1026" style="position:absolute;margin-left:282pt;margin-top:376.5pt;width:53.25pt;height:13.5pt;z-index:251666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" filled="f" strokecolor="red" strokeweight="2pt"/>
              </w:pict>
            </mc:Fallback>
          </mc:AlternateContent>
        </w:r>
        <w:r>
          <w:rPr>
            <w:noProof/>
            <w:lang w:val="fr-CA" w:eastAsia="fr-CA"/>
          </w:rPr>
          <w:drawing>
            <wp:anchor distT="0" distB="0" distL="114300" distR="114300" simplePos="0" relativeHeight="251665920" behindDoc="0" locked="0" layoutInCell="1" allowOverlap="1" wp14:anchorId="5C51F0D4" wp14:editId="4E90DEAA">
              <wp:simplePos x="0" y="0"/>
              <wp:positionH relativeFrom="margin">
                <wp:posOffset>0</wp:posOffset>
              </wp:positionH>
              <wp:positionV relativeFrom="page">
                <wp:posOffset>1666875</wp:posOffset>
              </wp:positionV>
              <wp:extent cx="5486400" cy="5269230"/>
              <wp:effectExtent l="0" t="0" r="0" b="762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86400" cy="5269230"/>
                      </a:xfrm>
                      <a:prstGeom prst="rect">
                        <a:avLst/>
                      </a:prstGeom>
                    </pic:spPr>
                  </pic:pic>
                </a:graphicData>
              </a:graphic>
            </wp:anchor>
          </w:drawing>
        </w:r>
        <w:r>
          <w:t>In the next window, you select the Path variable in the system variables section and edit it by clicking on edit afterwards</w:t>
        </w:r>
      </w:ins>
    </w:p>
    <w:p w14:paraId="3A075E5A" w14:textId="77777777" w:rsidR="004C10AB" w:rsidRDefault="004C10AB" w:rsidP="004C10AB">
      <w:pPr>
        <w:pStyle w:val="BodyText"/>
        <w:ind w:left="420"/>
        <w:rPr>
          <w:ins w:id="53" w:author="Desjardins-Couture, Eugene" w:date="2019-07-05T14:51:00Z"/>
        </w:rPr>
      </w:pPr>
    </w:p>
    <w:p w14:paraId="47BB7F28" w14:textId="77777777" w:rsidR="004C10AB" w:rsidRDefault="004C10AB" w:rsidP="004C10AB">
      <w:pPr>
        <w:pStyle w:val="BodyText"/>
        <w:ind w:left="420"/>
        <w:rPr>
          <w:ins w:id="54" w:author="Desjardins-Couture, Eugene" w:date="2019-07-05T14:51:00Z"/>
        </w:rPr>
      </w:pPr>
    </w:p>
    <w:p w14:paraId="7F0A00E9" w14:textId="77777777" w:rsidR="004C10AB" w:rsidRDefault="004C10AB" w:rsidP="004C10AB">
      <w:pPr>
        <w:pStyle w:val="BodyText"/>
        <w:ind w:left="420"/>
        <w:rPr>
          <w:ins w:id="55" w:author="Desjardins-Couture, Eugene" w:date="2019-07-05T14:51:00Z"/>
        </w:rPr>
      </w:pPr>
    </w:p>
    <w:p w14:paraId="3DD1F39D" w14:textId="77777777" w:rsidR="004C10AB" w:rsidRDefault="004C10AB" w:rsidP="004C10AB">
      <w:pPr>
        <w:pStyle w:val="BodyText"/>
        <w:ind w:left="420"/>
        <w:rPr>
          <w:ins w:id="56" w:author="Desjardins-Couture, Eugene" w:date="2019-07-05T14:51:00Z"/>
        </w:rPr>
      </w:pPr>
    </w:p>
    <w:p w14:paraId="3A7BA960" w14:textId="77777777" w:rsidR="004C10AB" w:rsidRDefault="004C10AB" w:rsidP="004C10AB">
      <w:pPr>
        <w:pStyle w:val="BodyText"/>
        <w:ind w:left="420"/>
        <w:rPr>
          <w:ins w:id="57" w:author="Desjardins-Couture, Eugene" w:date="2019-07-05T14:51:00Z"/>
        </w:rPr>
      </w:pPr>
    </w:p>
    <w:p w14:paraId="351D8B76" w14:textId="77777777" w:rsidR="004C10AB" w:rsidRDefault="004C10AB" w:rsidP="004C10AB">
      <w:pPr>
        <w:pStyle w:val="BodyText"/>
        <w:ind w:left="420"/>
        <w:rPr>
          <w:ins w:id="58" w:author="Desjardins-Couture, Eugene" w:date="2019-07-05T14:51:00Z"/>
        </w:rPr>
      </w:pPr>
    </w:p>
    <w:p w14:paraId="497C0190" w14:textId="77777777" w:rsidR="004C10AB" w:rsidRDefault="004C10AB" w:rsidP="004C10AB">
      <w:pPr>
        <w:pStyle w:val="BodyText"/>
        <w:numPr>
          <w:ilvl w:val="0"/>
          <w:numId w:val="37"/>
        </w:numPr>
        <w:rPr>
          <w:ins w:id="59" w:author="Desjardins-Couture, Eugene" w:date="2019-07-05T14:51:00Z"/>
        </w:rPr>
      </w:pPr>
      <w:ins w:id="60" w:author="Desjardins-Couture, Eugene" w:date="2019-07-05T14:51:00Z">
        <w:r>
          <w:rPr>
            <w:noProof/>
            <w:lang w:val="fr-CA" w:eastAsia="fr-CA"/>
          </w:rPr>
          <mc:AlternateContent>
            <mc:Choice Requires="wps">
              <w:drawing>
                <wp:anchor distT="0" distB="0" distL="114300" distR="114300" simplePos="0" relativeHeight="251670016" behindDoc="0" locked="0" layoutInCell="1" allowOverlap="1" wp14:anchorId="26BAFDF2" wp14:editId="6EACECC0">
                  <wp:simplePos x="0" y="0"/>
                  <wp:positionH relativeFrom="column">
                    <wp:posOffset>419100</wp:posOffset>
                  </wp:positionH>
                  <wp:positionV relativeFrom="paragraph">
                    <wp:posOffset>2381250</wp:posOffset>
                  </wp:positionV>
                  <wp:extent cx="3648075" cy="41910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3648075" cy="4191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B81501" id="Rectangle 10" o:spid="_x0000_s1026" style="position:absolute;margin-left:33pt;margin-top:187.5pt;width:287.25pt;height:33pt;z-index:25167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" filled="f" strokecolor="red" strokeweight="2pt"/>
              </w:pict>
            </mc:Fallback>
          </mc:AlternateContent>
        </w:r>
        <w:r>
          <w:rPr>
            <w:noProof/>
            <w:lang w:val="fr-CA" w:eastAsia="fr-CA"/>
          </w:rPr>
          <mc:AlternateContent>
            <mc:Choice Requires="wps">
              <w:drawing>
                <wp:anchor distT="0" distB="0" distL="114300" distR="114300" simplePos="0" relativeHeight="251668992" behindDoc="0" locked="0" layoutInCell="1" allowOverlap="1" wp14:anchorId="7B0378A8" wp14:editId="4F38CF6C">
                  <wp:simplePos x="0" y="0"/>
                  <wp:positionH relativeFrom="column">
                    <wp:posOffset>4286250</wp:posOffset>
                  </wp:positionH>
                  <wp:positionV relativeFrom="paragraph">
                    <wp:posOffset>1628775</wp:posOffset>
                  </wp:positionV>
                  <wp:extent cx="819150" cy="209550"/>
                  <wp:effectExtent l="0" t="0" r="19050" b="28575"/>
                  <wp:wrapNone/>
                  <wp:docPr id="9" name="Rectangle 9"/>
                  <wp:cNvGraphicFramePr/>
                  <a:graphic xmlns:a="http://schemas.openxmlformats.org/drawingml/2006/main">
                    <a:graphicData uri="http://schemas.microsoft.com/office/word/2010/wordprocessingShape">
                      <wps:wsp>
                        <wps:cNvSpPr/>
                        <wps:spPr>
                          <a:xfrm>
                            <a:off x="0" y="0"/>
                            <a:ext cx="819150" cy="209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27E6B1" id="Rectangle 9" o:spid="_x0000_s1026" style="position:absolute;margin-left:337.5pt;margin-top:128.25pt;width:64.5pt;height:16.5pt;z-index:25166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" filled="f" strokecolor="red" strokeweight="2pt"/>
              </w:pict>
            </mc:Fallback>
          </mc:AlternateContent>
        </w:r>
        <w:r>
          <w:rPr>
            <w:noProof/>
            <w:lang w:val="fr-CA" w:eastAsia="fr-CA"/>
          </w:rPr>
          <w:drawing>
            <wp:anchor distT="0" distB="0" distL="114300" distR="114300" simplePos="0" relativeHeight="251667968" behindDoc="0" locked="0" layoutInCell="1" allowOverlap="1" wp14:anchorId="517A4EF4" wp14:editId="5C33D5FC">
              <wp:simplePos x="0" y="0"/>
              <wp:positionH relativeFrom="margin">
                <wp:posOffset>142875</wp:posOffset>
              </wp:positionH>
              <wp:positionV relativeFrom="page">
                <wp:posOffset>1724025</wp:posOffset>
              </wp:positionV>
              <wp:extent cx="5200650" cy="51625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200650" cy="5162550"/>
                      </a:xfrm>
                      <a:prstGeom prst="rect">
                        <a:avLst/>
                      </a:prstGeom>
                    </pic:spPr>
                  </pic:pic>
                </a:graphicData>
              </a:graphic>
            </wp:anchor>
          </w:drawing>
        </w:r>
        <w:r>
          <w:t>The next part is to add the path to the Python27 directory and the Python27 scripts directory. To do this you need to click on New and then enter the corresponding paths.</w:t>
        </w:r>
      </w:ins>
    </w:p>
    <w:p w14:paraId="3554C708" w14:textId="77777777" w:rsidR="004C10AB" w:rsidRPr="003C25F3" w:rsidRDefault="004C10AB" w:rsidP="004C10AB">
      <w:pPr>
        <w:pStyle w:val="BodyText"/>
        <w:rPr>
          <w:ins w:id="61" w:author="Desjardins-Couture, Eugene" w:date="2019-07-05T14:51:00Z"/>
        </w:rPr>
      </w:pPr>
      <w:ins w:id="62" w:author="Desjardins-Couture, Eugene" w:date="2019-07-05T14:51:00Z">
        <w:r>
          <w:t>This is how you set the Path Environment variable to be able to use python effectively</w:t>
        </w:r>
      </w:ins>
    </w:p>
    <w:p w14:paraId="5DE1B0D3" w14:textId="6788E10B" w:rsidR="004C10AB" w:rsidRDefault="004C10AB" w:rsidP="004C10AB">
      <w:pPr>
        <w:pStyle w:val="BodyText"/>
        <w:rPr>
          <w:ins w:id="63" w:author="Desjardins-Couture, Eugene" w:date="2019-07-05T14:52:00Z"/>
        </w:rPr>
        <w:pPrChange w:id="64" w:author="Desjardins-Couture, Eugene" w:date="2019-07-05T14:51:00Z">
          <w:pPr>
            <w:pStyle w:val="Heading4"/>
          </w:pPr>
        </w:pPrChange>
      </w:pPr>
    </w:p>
    <w:p w14:paraId="092E4648" w14:textId="6FE25235" w:rsidR="004C10AB" w:rsidRDefault="004C10AB" w:rsidP="004C10AB">
      <w:pPr>
        <w:pStyle w:val="BodyText"/>
        <w:rPr>
          <w:ins w:id="65" w:author="Desjardins-Couture, Eugene" w:date="2019-07-05T14:52:00Z"/>
        </w:rPr>
        <w:pPrChange w:id="66" w:author="Desjardins-Couture, Eugene" w:date="2019-07-05T14:51:00Z">
          <w:pPr>
            <w:pStyle w:val="Heading4"/>
          </w:pPr>
        </w:pPrChange>
      </w:pPr>
    </w:p>
    <w:p w14:paraId="5878AD5C" w14:textId="77777777" w:rsidR="004C10AB" w:rsidRPr="004C10AB" w:rsidRDefault="004C10AB" w:rsidP="004C10AB">
      <w:pPr>
        <w:pStyle w:val="BodyText"/>
        <w:rPr>
          <w:rPrChange w:id="67" w:author="Desjardins-Couture, Eugene" w:date="2019-07-05T14:51:00Z">
            <w:rPr/>
          </w:rPrChange>
        </w:rPr>
        <w:pPrChange w:id="68" w:author="Desjardins-Couture, Eugene" w:date="2019-07-05T14:51:00Z">
          <w:pPr>
            <w:pStyle w:val="Heading4"/>
          </w:pPr>
        </w:pPrChange>
      </w:pPr>
      <w:bookmarkStart w:id="69" w:name="_GoBack"/>
      <w:bookmarkEnd w:id="69"/>
    </w:p>
    <w:p w14:paraId="73338F10" w14:textId="5C17BF0F" w:rsidR="00E55865" w:rsidRDefault="00E55865" w:rsidP="00E55865">
      <w:pPr>
        <w:pStyle w:val="Heading4"/>
      </w:pPr>
      <w:bookmarkStart w:id="70" w:name="_Toc10206359"/>
      <w:r>
        <w:t>Setup environment variable PATH without admin rights</w:t>
      </w:r>
      <w:bookmarkEnd w:id="70"/>
    </w:p>
    <w:p w14:paraId="16099445" w14:textId="675CE51C" w:rsidR="00E55865" w:rsidRDefault="00E55865" w:rsidP="00E55865">
      <w:pPr>
        <w:pStyle w:val="BodyText"/>
      </w:pPr>
      <w:r>
        <w:t xml:space="preserve">First, you need to open Windows PowerShell by searching windows PowerShell in the search bar. </w:t>
      </w:r>
    </w:p>
    <w:p w14:paraId="71CE4DB8" w14:textId="421A9F98" w:rsidR="00E55865" w:rsidRDefault="00E55865" w:rsidP="00E55865">
      <w:pPr>
        <w:pStyle w:val="BodyText"/>
      </w:pPr>
      <w:r>
        <w:t xml:space="preserve">Next, you can type  </w:t>
      </w:r>
      <w:r w:rsidRPr="00E55865">
        <w:t>$env:Path</w:t>
      </w:r>
      <w:r>
        <w:t xml:space="preserve"> to see the different paths already in the environment variable.</w:t>
      </w:r>
    </w:p>
    <w:p w14:paraId="370FAD20" w14:textId="6B10479E" w:rsidR="00E55865" w:rsidRDefault="00E55865" w:rsidP="00E55865">
      <w:pPr>
        <w:pStyle w:val="BodyText"/>
      </w:pPr>
      <w:r>
        <w:t xml:space="preserve">To add the two directory you can use to </w:t>
      </w:r>
      <w:r w:rsidR="00202E6E">
        <w:t>command:</w:t>
      </w:r>
    </w:p>
    <w:p w14:paraId="12695407" w14:textId="18651A7C" w:rsidR="00E55865" w:rsidRDefault="00E55865" w:rsidP="00E55865">
      <w:pPr>
        <w:pStyle w:val="BodyText"/>
      </w:pPr>
      <w:r>
        <w:t xml:space="preserve"> </w:t>
      </w:r>
      <w:r w:rsidRPr="00E55865">
        <w:t>$env:Path += ";C:\Python2</w:t>
      </w:r>
      <w:r>
        <w:t>7\Scripts;C:\Python27</w:t>
      </w:r>
      <w:r w:rsidRPr="00E55865">
        <w:t xml:space="preserve"> "</w:t>
      </w:r>
    </w:p>
    <w:p w14:paraId="5A4A597D" w14:textId="43B90643" w:rsidR="00E55865" w:rsidRPr="00E55865" w:rsidRDefault="00E55865" w:rsidP="00E55865">
      <w:pPr>
        <w:pStyle w:val="BodyText"/>
      </w:pPr>
      <w:r>
        <w:t>As you can the two directory path are split by ; .</w:t>
      </w:r>
    </w:p>
    <w:p w14:paraId="0B337F40" w14:textId="77777777" w:rsidR="00E55865" w:rsidRPr="00E55865" w:rsidRDefault="00E55865" w:rsidP="00E55865">
      <w:pPr>
        <w:pStyle w:val="BodyText"/>
      </w:pPr>
    </w:p>
    <w:p w14:paraId="2A619DC2" w14:textId="77777777" w:rsidR="007E06F6" w:rsidRPr="007E06F6" w:rsidRDefault="007E06F6" w:rsidP="007E06F6">
      <w:pPr>
        <w:pStyle w:val="BodyText"/>
      </w:pPr>
    </w:p>
    <w:p w14:paraId="58BE091E" w14:textId="74388B71" w:rsidR="00E87FAD" w:rsidRDefault="008D56B6" w:rsidP="00211943">
      <w:pPr>
        <w:pStyle w:val="Heading3"/>
      </w:pPr>
      <w:bookmarkStart w:id="71" w:name="_Toc10206360"/>
      <w:r>
        <w:t>Open a cmd window</w:t>
      </w:r>
      <w:bookmarkEnd w:id="71"/>
    </w:p>
    <w:p w14:paraId="384A6E8E" w14:textId="10D9603D" w:rsidR="008D56B6" w:rsidRDefault="008D56B6" w:rsidP="007E06F6">
      <w:pPr>
        <w:pStyle w:val="BodyText"/>
      </w:pPr>
      <w:r>
        <w:t>To open the cmd window</w:t>
      </w:r>
      <w:r w:rsidR="007E06F6">
        <w:t>, go to the research bar and type «cmd» and it should be the first one.</w:t>
      </w:r>
      <w:r w:rsidR="00E55865">
        <w:t xml:space="preserve"> If you are using Windows PowerShell, instead of opening a new cmd window, just </w:t>
      </w:r>
      <w:r w:rsidR="00FE1D58">
        <w:t>type cmd in your Windows PowerShell session.</w:t>
      </w:r>
    </w:p>
    <w:p w14:paraId="7E4DC7F7" w14:textId="525570F7" w:rsidR="00FE1D58" w:rsidRDefault="00FE1D58" w:rsidP="007E06F6">
      <w:pPr>
        <w:pStyle w:val="BodyText"/>
      </w:pPr>
    </w:p>
    <w:p w14:paraId="32DB89D3" w14:textId="0CE3B203" w:rsidR="00FE1D58" w:rsidRDefault="00FE1D58" w:rsidP="00FE1D58">
      <w:pPr>
        <w:pStyle w:val="Heading3"/>
      </w:pPr>
      <w:bookmarkStart w:id="72" w:name="_Toc10206361"/>
      <w:r w:rsidRPr="00FE1D58">
        <w:t>Go to the directory of Open SVP with a cd command</w:t>
      </w:r>
      <w:bookmarkEnd w:id="72"/>
    </w:p>
    <w:p w14:paraId="4D4B912A" w14:textId="41BA8220" w:rsidR="008D56B6" w:rsidRDefault="00FE1D58" w:rsidP="008D56B6">
      <w:pPr>
        <w:pStyle w:val="BodyText"/>
      </w:pPr>
      <w:r>
        <w:t xml:space="preserve">To be able to run Open SVP, you are suppose to already have a directory with all the necessary modules. The files that you are suppose to see </w:t>
      </w:r>
      <w:r w:rsidR="00202E6E">
        <w:t>are:</w:t>
      </w:r>
    </w:p>
    <w:p w14:paraId="572558B9" w14:textId="16FAC5F4" w:rsidR="00FE1D58" w:rsidRDefault="00FE1D58" w:rsidP="00FE1D58">
      <w:pPr>
        <w:pStyle w:val="BodyText"/>
        <w:numPr>
          <w:ilvl w:val="0"/>
          <w:numId w:val="33"/>
        </w:numPr>
      </w:pPr>
      <w:r>
        <w:t>ui.py</w:t>
      </w:r>
    </w:p>
    <w:p w14:paraId="2D88E3A7" w14:textId="0569BDA2" w:rsidR="00FE1D58" w:rsidRDefault="00FE1D58" w:rsidP="00FE1D58">
      <w:pPr>
        <w:pStyle w:val="BodyText"/>
        <w:numPr>
          <w:ilvl w:val="0"/>
          <w:numId w:val="33"/>
        </w:numPr>
      </w:pPr>
      <w:r>
        <w:t>app.y</w:t>
      </w:r>
    </w:p>
    <w:p w14:paraId="449CADAB" w14:textId="1035165F" w:rsidR="00FE1D58" w:rsidRDefault="00FE1D58" w:rsidP="00FE1D58">
      <w:pPr>
        <w:pStyle w:val="BodyText"/>
        <w:numPr>
          <w:ilvl w:val="0"/>
          <w:numId w:val="33"/>
        </w:numPr>
      </w:pPr>
      <w:r>
        <w:t>script.py</w:t>
      </w:r>
    </w:p>
    <w:p w14:paraId="5FA7E658" w14:textId="32095C16" w:rsidR="00FE1D58" w:rsidRDefault="00FE1D58" w:rsidP="00FE1D58">
      <w:pPr>
        <w:pStyle w:val="BodyText"/>
        <w:numPr>
          <w:ilvl w:val="0"/>
          <w:numId w:val="33"/>
        </w:numPr>
      </w:pPr>
      <w:r>
        <w:t>result.py</w:t>
      </w:r>
    </w:p>
    <w:p w14:paraId="2C1E7895" w14:textId="5F7D7124" w:rsidR="00FE1D58" w:rsidRDefault="00FE1D58" w:rsidP="00FE1D58">
      <w:pPr>
        <w:pStyle w:val="BodyText"/>
        <w:numPr>
          <w:ilvl w:val="0"/>
          <w:numId w:val="33"/>
        </w:numPr>
      </w:pPr>
      <w:r>
        <w:t>svptreectrl.py</w:t>
      </w:r>
    </w:p>
    <w:p w14:paraId="6A6A5954" w14:textId="3E07D981" w:rsidR="00FE1D58" w:rsidRDefault="00FE1D58" w:rsidP="00FE1D58">
      <w:pPr>
        <w:pStyle w:val="BodyText"/>
        <w:numPr>
          <w:ilvl w:val="0"/>
          <w:numId w:val="33"/>
        </w:numPr>
      </w:pPr>
      <w:r>
        <w:t>README.md</w:t>
      </w:r>
    </w:p>
    <w:p w14:paraId="4E301203" w14:textId="41104886" w:rsidR="00FE1D58" w:rsidRDefault="00FE1D58" w:rsidP="00FE1D58">
      <w:pPr>
        <w:pStyle w:val="BodyText"/>
        <w:numPr>
          <w:ilvl w:val="0"/>
          <w:numId w:val="33"/>
        </w:numPr>
      </w:pPr>
      <w:r>
        <w:t>Images (folder)</w:t>
      </w:r>
    </w:p>
    <w:p w14:paraId="28BB1027" w14:textId="71647B83" w:rsidR="00FE1D58" w:rsidRDefault="00FE1D58" w:rsidP="00FE1D58">
      <w:pPr>
        <w:pStyle w:val="BodyText"/>
        <w:numPr>
          <w:ilvl w:val="0"/>
          <w:numId w:val="33"/>
        </w:numPr>
      </w:pPr>
      <w:r>
        <w:t>Svp_requirements.txt</w:t>
      </w:r>
    </w:p>
    <w:p w14:paraId="36E35118" w14:textId="24FE96E1" w:rsidR="00FE1D58" w:rsidRDefault="00FE1D58" w:rsidP="00FE1D58">
      <w:pPr>
        <w:pStyle w:val="BodyText"/>
      </w:pPr>
      <w:r>
        <w:t xml:space="preserve">If you find all these files then continue. If not, then you should check if you have </w:t>
      </w:r>
      <w:r w:rsidR="00202E6E">
        <w:t xml:space="preserve">correctly download Open </w:t>
      </w:r>
      <w:r>
        <w:t>SVP</w:t>
      </w:r>
    </w:p>
    <w:p w14:paraId="6549EABB" w14:textId="697F34A8" w:rsidR="00FE1D58" w:rsidRDefault="00FE1D58" w:rsidP="00FE1D58">
      <w:pPr>
        <w:pStyle w:val="BodyText"/>
      </w:pPr>
      <w:r>
        <w:t xml:space="preserve">Next, to </w:t>
      </w:r>
      <w:r w:rsidR="00202E6E">
        <w:t>access</w:t>
      </w:r>
      <w:r>
        <w:t xml:space="preserve"> the directory of Open SVP in the cmd window, you only this simple </w:t>
      </w:r>
      <w:r w:rsidR="00202E6E">
        <w:t>command:</w:t>
      </w:r>
    </w:p>
    <w:p w14:paraId="2B23808F" w14:textId="57BFD186" w:rsidR="00FE1D58" w:rsidRDefault="00F538DE" w:rsidP="00FE1D58">
      <w:pPr>
        <w:pStyle w:val="BodyText"/>
        <w:rPr>
          <w:ins w:id="73" w:author="Desjardins-Couture, Eugene" w:date="2019-06-03T08:53:00Z"/>
        </w:rPr>
      </w:pPr>
      <w:r>
        <w:t xml:space="preserve">&gt; </w:t>
      </w:r>
      <w:r w:rsidR="00FE1D58">
        <w:t xml:space="preserve">cd </w:t>
      </w:r>
      <w:r w:rsidR="001974FE">
        <w:t>path\to\Directory\of\Open\SVP</w:t>
      </w:r>
      <w:r w:rsidR="00FE1D58">
        <w:t xml:space="preserve"> </w:t>
      </w:r>
    </w:p>
    <w:p w14:paraId="74D5F7B0" w14:textId="23F18C0D" w:rsidR="00C37156" w:rsidRDefault="00C37156" w:rsidP="00FE1D58">
      <w:pPr>
        <w:pStyle w:val="BodyText"/>
      </w:pPr>
      <w:ins w:id="74" w:author="Desjardins-Couture, Eugene" w:date="2019-06-03T08:54:00Z">
        <w:r>
          <w:t>Note that without admin rights you will have to do this step every time you close the windows PowerShell app.</w:t>
        </w:r>
      </w:ins>
    </w:p>
    <w:p w14:paraId="097707D1" w14:textId="6A8A2924" w:rsidR="001974FE" w:rsidRDefault="001974FE" w:rsidP="001974FE">
      <w:pPr>
        <w:pStyle w:val="Heading3"/>
      </w:pPr>
      <w:bookmarkStart w:id="75" w:name="_Toc10206362"/>
      <w:r w:rsidRPr="001974FE">
        <w:t>Use pip to install virtual env</w:t>
      </w:r>
      <w:bookmarkEnd w:id="75"/>
    </w:p>
    <w:p w14:paraId="5159329A" w14:textId="31423641" w:rsidR="001974FE" w:rsidRDefault="001974FE" w:rsidP="001974FE">
      <w:pPr>
        <w:pStyle w:val="BodyText"/>
      </w:pPr>
      <w:r>
        <w:t>Now that we are in the directory of Open SVP, we can create a virtual environment that will help us better manage Open SVP.</w:t>
      </w:r>
    </w:p>
    <w:p w14:paraId="1A3ED6D3" w14:textId="347B449F" w:rsidR="001974FE" w:rsidRDefault="001974FE" w:rsidP="001974FE">
      <w:pPr>
        <w:pStyle w:val="BodyText"/>
      </w:pPr>
      <w:r>
        <w:t xml:space="preserve">It is important to create a virtual environment, because if you work on multiple projects at the same time that requires different versions of a library, you </w:t>
      </w:r>
      <w:r w:rsidR="00202E6E">
        <w:t>cannot</w:t>
      </w:r>
      <w:r>
        <w:t xml:space="preserve"> have the same environment. This is why it is better to works with a virtual environment that is specific for Open SVP.</w:t>
      </w:r>
    </w:p>
    <w:p w14:paraId="3A130BBB" w14:textId="472868F9" w:rsidR="00C972A6" w:rsidRDefault="001974FE" w:rsidP="001974FE">
      <w:pPr>
        <w:pStyle w:val="BodyText"/>
      </w:pPr>
      <w:r>
        <w:t>To be able to create our virtual environment</w:t>
      </w:r>
      <w:r w:rsidR="00C972A6">
        <w:t>,</w:t>
      </w:r>
      <w:r>
        <w:t xml:space="preserve"> we need virtualenv</w:t>
      </w:r>
      <w:r w:rsidR="00C972A6">
        <w:t xml:space="preserve"> and to install virtual env, </w:t>
      </w:r>
      <w:r w:rsidR="00202E6E">
        <w:t>we will</w:t>
      </w:r>
      <w:r w:rsidR="00C972A6">
        <w:t xml:space="preserve"> pip. Pip is a tool for installing Python packages from the PyPI. Then, you just need to enter this command in the cmd </w:t>
      </w:r>
      <w:r w:rsidR="00202E6E">
        <w:t>window:</w:t>
      </w:r>
    </w:p>
    <w:p w14:paraId="72894C77" w14:textId="382673D8" w:rsidR="001974FE" w:rsidRDefault="00F538DE" w:rsidP="001974FE">
      <w:pPr>
        <w:pStyle w:val="BodyText"/>
      </w:pPr>
      <w:r>
        <w:t>&gt;</w:t>
      </w:r>
      <w:r w:rsidR="00C972A6">
        <w:t xml:space="preserve"> pip install virtualenv</w:t>
      </w:r>
    </w:p>
    <w:p w14:paraId="0D323D74" w14:textId="0E330FA7" w:rsidR="00C972A6" w:rsidRDefault="00C972A6" w:rsidP="00C972A6">
      <w:pPr>
        <w:pStyle w:val="Heading3"/>
      </w:pPr>
      <w:bookmarkStart w:id="76" w:name="_Toc10206363"/>
      <w:r w:rsidRPr="00C972A6">
        <w:t>Create a new environment with virtualenv</w:t>
      </w:r>
      <w:bookmarkEnd w:id="76"/>
    </w:p>
    <w:p w14:paraId="244AD767" w14:textId="332BC9DC" w:rsidR="00C972A6" w:rsidRDefault="00C972A6" w:rsidP="00C972A6">
      <w:pPr>
        <w:pStyle w:val="BodyText"/>
      </w:pPr>
      <w:r>
        <w:t xml:space="preserve">To create the new virtual environment, you only have to use this </w:t>
      </w:r>
      <w:r w:rsidR="00202E6E">
        <w:t>command:</w:t>
      </w:r>
    </w:p>
    <w:p w14:paraId="61D5BA6E" w14:textId="2293CF38" w:rsidR="00C972A6" w:rsidRDefault="00F538DE" w:rsidP="00C972A6">
      <w:pPr>
        <w:pStyle w:val="BodyText"/>
      </w:pPr>
      <w:r>
        <w:t xml:space="preserve">&gt; </w:t>
      </w:r>
      <w:r w:rsidR="00C972A6">
        <w:t>virtualenv env</w:t>
      </w:r>
    </w:p>
    <w:p w14:paraId="3724423E" w14:textId="733C0202" w:rsidR="00C972A6" w:rsidRPr="00C972A6" w:rsidRDefault="00202E6E" w:rsidP="00C972A6">
      <w:pPr>
        <w:pStyle w:val="BodyText"/>
      </w:pPr>
      <w:r>
        <w:t>This</w:t>
      </w:r>
      <w:r w:rsidR="00C972A6">
        <w:t xml:space="preserve"> simple command will create a new folder named env that will contain all the basic libraries of the python instance on your computer including pip. </w:t>
      </w:r>
    </w:p>
    <w:p w14:paraId="2408AE7D" w14:textId="6767F604" w:rsidR="00C3030E" w:rsidRDefault="00C972A6" w:rsidP="00C972A6">
      <w:pPr>
        <w:pStyle w:val="Heading3"/>
      </w:pPr>
      <w:bookmarkStart w:id="77" w:name="_Toc10206364"/>
      <w:r w:rsidRPr="00C972A6">
        <w:t>Activate the new environment</w:t>
      </w:r>
      <w:bookmarkEnd w:id="77"/>
    </w:p>
    <w:p w14:paraId="1A55DF02" w14:textId="2DDF95DF" w:rsidR="00C972A6" w:rsidRDefault="00C972A6" w:rsidP="00C972A6">
      <w:pPr>
        <w:pStyle w:val="BodyText"/>
      </w:pPr>
      <w:r>
        <w:t xml:space="preserve">Now, your new environment has been created, but you are still working in the original python environment of your computer. </w:t>
      </w:r>
      <w:r w:rsidR="00202E6E">
        <w:t>Therefore</w:t>
      </w:r>
      <w:r>
        <w:t xml:space="preserve">, to </w:t>
      </w:r>
      <w:r w:rsidR="00F538DE">
        <w:t>correct this problem you need to activate the new environment.</w:t>
      </w:r>
    </w:p>
    <w:p w14:paraId="1AD2533D" w14:textId="4DB7EF5F" w:rsidR="00F538DE" w:rsidRDefault="00F538DE" w:rsidP="00C972A6">
      <w:pPr>
        <w:pStyle w:val="BodyText"/>
      </w:pPr>
      <w:r>
        <w:t xml:space="preserve">If you want to know if you are using the correct environment, you can use the command :  &gt; </w:t>
      </w:r>
      <w:commentRangeStart w:id="78"/>
      <w:r>
        <w:t>which python</w:t>
      </w:r>
      <w:commentRangeEnd w:id="78"/>
      <w:r w:rsidR="00852DDC">
        <w:rPr>
          <w:rStyle w:val="CommentReference"/>
        </w:rPr>
        <w:commentReference w:id="78"/>
      </w:r>
    </w:p>
    <w:p w14:paraId="6E095D88" w14:textId="16C2F034" w:rsidR="00F538DE" w:rsidRDefault="00F538DE" w:rsidP="00C972A6">
      <w:pPr>
        <w:pStyle w:val="BodyText"/>
      </w:pPr>
      <w:r>
        <w:t xml:space="preserve">It indicates the path of the python directory being used. </w:t>
      </w:r>
    </w:p>
    <w:p w14:paraId="57C58373" w14:textId="69C56D2A" w:rsidR="00F538DE" w:rsidRDefault="00F538DE" w:rsidP="00F538DE">
      <w:pPr>
        <w:pStyle w:val="BodyText"/>
      </w:pPr>
      <w:r>
        <w:t xml:space="preserve">To activate the new environment, use this </w:t>
      </w:r>
      <w:r w:rsidR="00202E6E">
        <w:t>line:</w:t>
      </w:r>
      <w:r>
        <w:t xml:space="preserve"> </w:t>
      </w:r>
    </w:p>
    <w:p w14:paraId="0B81B0C1" w14:textId="7CB7EFD7" w:rsidR="00F538DE" w:rsidRDefault="00F538DE" w:rsidP="00C972A6">
      <w:pPr>
        <w:pStyle w:val="BodyText"/>
      </w:pPr>
      <w:r>
        <w:t>&gt; env\Scripts\activate</w:t>
      </w:r>
    </w:p>
    <w:p w14:paraId="0F13B8B7" w14:textId="1E8F6485" w:rsidR="00F538DE" w:rsidRPr="00C972A6" w:rsidRDefault="00F538DE" w:rsidP="00C972A6">
      <w:pPr>
        <w:pStyle w:val="BodyText"/>
      </w:pPr>
      <w:r>
        <w:t xml:space="preserve">Now the python directory being used should have change and the path should lead to </w:t>
      </w:r>
      <w:r w:rsidR="00E25612">
        <w:t>…\env\Scripts\Python.</w:t>
      </w:r>
    </w:p>
    <w:p w14:paraId="596BC9B5" w14:textId="096AF0BA" w:rsidR="00C3030E" w:rsidRDefault="00E25612" w:rsidP="00E25612">
      <w:pPr>
        <w:pStyle w:val="Heading3"/>
      </w:pPr>
      <w:bookmarkStart w:id="79" w:name="_Toc10206365"/>
      <w:r w:rsidRPr="00E25612">
        <w:t>Use pip to install all the required libraries in the new environment</w:t>
      </w:r>
      <w:bookmarkEnd w:id="79"/>
    </w:p>
    <w:p w14:paraId="47F5C0E7" w14:textId="08E5F8E5" w:rsidR="00E25612" w:rsidRDefault="00E25612" w:rsidP="00E25612">
      <w:pPr>
        <w:pStyle w:val="BodyText"/>
      </w:pPr>
      <w:r>
        <w:t xml:space="preserve">Now that we are working in the new virtual environment that we created, </w:t>
      </w:r>
      <w:r w:rsidR="00202E6E">
        <w:t>we will</w:t>
      </w:r>
      <w:r>
        <w:t xml:space="preserve"> need to install the required libraries that Open SVP needs to be working properly in the new environment. To do so, </w:t>
      </w:r>
      <w:r w:rsidR="00202E6E">
        <w:t>we will</w:t>
      </w:r>
      <w:r>
        <w:t xml:space="preserve"> be using pip again in a different way. Indeed, in the directory of Open SVP, there is a text file named svp_requirements.txt that contains all the information on each library needed to be install. The version of these libraries are important. </w:t>
      </w:r>
      <w:r w:rsidR="003D1F70">
        <w:t xml:space="preserve">Then, to install these libraries, you have to enter this </w:t>
      </w:r>
      <w:r w:rsidR="00202E6E">
        <w:t>command:</w:t>
      </w:r>
    </w:p>
    <w:p w14:paraId="21B7C6B0" w14:textId="5ABEF3BC" w:rsidR="003D1F70" w:rsidRDefault="003D1F70" w:rsidP="00E25612">
      <w:pPr>
        <w:pStyle w:val="BodyText"/>
      </w:pPr>
      <w:r>
        <w:t>&gt; pip install -r svp_requirements.txt</w:t>
      </w:r>
    </w:p>
    <w:p w14:paraId="37F21160" w14:textId="00798E41" w:rsidR="003D1F70" w:rsidRDefault="003D1F70" w:rsidP="003D1F70">
      <w:pPr>
        <w:pStyle w:val="Heading3"/>
      </w:pPr>
      <w:bookmarkStart w:id="80" w:name="_Toc10206366"/>
      <w:r>
        <w:t>Initialise O</w:t>
      </w:r>
      <w:r w:rsidRPr="003D1F70">
        <w:t>pen SVP by compiling the ui.py module</w:t>
      </w:r>
      <w:bookmarkEnd w:id="80"/>
    </w:p>
    <w:p w14:paraId="1F44343C" w14:textId="260DFF6C" w:rsidR="003D1F70" w:rsidRDefault="003D1F70" w:rsidP="003D1F70">
      <w:pPr>
        <w:pStyle w:val="BodyText"/>
      </w:pPr>
      <w:r>
        <w:t xml:space="preserve">Now that everything has been installed, Open SVP is ready to be initialise. To do so you only need to compile the ui.py module by entering this line of command in the cmd </w:t>
      </w:r>
      <w:r w:rsidR="00202E6E">
        <w:t>window:</w:t>
      </w:r>
    </w:p>
    <w:p w14:paraId="7C0FA874" w14:textId="4B1D83F7" w:rsidR="003D1F70" w:rsidRDefault="003D1F70" w:rsidP="003D1F70">
      <w:pPr>
        <w:pStyle w:val="BodyText"/>
      </w:pPr>
      <w:r>
        <w:t>&gt; ui.py</w:t>
      </w:r>
    </w:p>
    <w:p w14:paraId="2CC5708F" w14:textId="3C9B1479" w:rsidR="003D1F70" w:rsidRDefault="003D1F70" w:rsidP="003D1F70">
      <w:pPr>
        <w:pStyle w:val="BodyText"/>
      </w:pPr>
      <w:r>
        <w:t xml:space="preserve">Then you should see the Open SVP program being open and now </w:t>
      </w:r>
      <w:r w:rsidR="00202E6E">
        <w:t>you will</w:t>
      </w:r>
      <w:r>
        <w:t xml:space="preserve"> be ready to use it.</w:t>
      </w:r>
    </w:p>
    <w:p w14:paraId="5ED83BBB" w14:textId="433383E8" w:rsidR="003D1F70" w:rsidRPr="003D1F70" w:rsidRDefault="003D1F70" w:rsidP="003D1F70">
      <w:pPr>
        <w:pStyle w:val="Heading2"/>
      </w:pPr>
      <w:bookmarkStart w:id="81" w:name="_Toc10206367"/>
      <w:r w:rsidRPr="003D1F70">
        <w:t>Use Open SVP</w:t>
      </w:r>
      <w:bookmarkEnd w:id="81"/>
    </w:p>
    <w:sectPr w:rsidR="003D1F70" w:rsidRPr="003D1F70" w:rsidSect="00DE03AA">
      <w:footerReference w:type="default" r:id="rId24"/>
      <w:pgSz w:w="12240" w:h="15840" w:code="1"/>
      <w:pgMar w:top="1800" w:right="1800" w:bottom="1800" w:left="1800" w:header="706" w:footer="706"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8" w:author="Apablaza-Arancibia, Estefan" w:date="2019-05-31T15:23:00Z" w:initials="AE">
    <w:p w14:paraId="0A3E2B24" w14:textId="448ABA03" w:rsidR="00852DDC" w:rsidRPr="00852DDC" w:rsidRDefault="00852DDC">
      <w:pPr>
        <w:pStyle w:val="CommentText"/>
        <w:rPr>
          <w:lang w:val="fr-CA"/>
        </w:rPr>
      </w:pPr>
      <w:r>
        <w:rPr>
          <w:rStyle w:val="CommentReference"/>
        </w:rPr>
        <w:annotationRef/>
      </w:r>
      <w:r w:rsidRPr="00852DDC">
        <w:rPr>
          <w:lang w:val="fr-CA"/>
        </w:rPr>
        <w:t>Cette function la ne fonctionne pas pour moi.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A3E2B2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3CF6AB" w14:textId="77777777" w:rsidR="005C6FE6" w:rsidRDefault="005C6FE6" w:rsidP="0070007F">
      <w:r>
        <w:separator/>
      </w:r>
    </w:p>
  </w:endnote>
  <w:endnote w:type="continuationSeparator" w:id="0">
    <w:p w14:paraId="13B066AF" w14:textId="77777777" w:rsidR="005C6FE6" w:rsidRDefault="005C6FE6" w:rsidP="0070007F">
      <w:r>
        <w:continuationSeparator/>
      </w:r>
    </w:p>
  </w:endnote>
  <w:endnote w:type="continuationNotice" w:id="1">
    <w:p w14:paraId="08AAE4DB" w14:textId="77777777" w:rsidR="005C6FE6" w:rsidRDefault="005C6F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BE095B" w14:textId="52FFE690" w:rsidR="00F145A8" w:rsidRPr="007A7766" w:rsidRDefault="00DE03AA" w:rsidP="00DE03AA">
    <w:pPr>
      <w:pStyle w:val="Footer"/>
      <w:pBdr>
        <w:top w:val="none" w:sz="0" w:space="0" w:color="auto"/>
      </w:pBdr>
      <w:rPr>
        <w:lang w:val="fr-CA"/>
      </w:rPr>
    </w:pPr>
    <w:r w:rsidRPr="00DE03AA">
      <w:rPr>
        <w:lang w:val="fr-CA"/>
      </w:rPr>
      <w:fldChar w:fldCharType="begin"/>
    </w:r>
    <w:r w:rsidRPr="00DE03AA">
      <w:rPr>
        <w:lang w:val="fr-CA"/>
      </w:rPr>
      <w:instrText xml:space="preserve"> PAGE   \* MERGEFORMAT </w:instrText>
    </w:r>
    <w:r w:rsidRPr="00DE03AA">
      <w:rPr>
        <w:lang w:val="fr-CA"/>
      </w:rPr>
      <w:fldChar w:fldCharType="separate"/>
    </w:r>
    <w:r w:rsidR="007A1431">
      <w:rPr>
        <w:noProof/>
        <w:lang w:val="fr-CA"/>
      </w:rPr>
      <w:t>ii</w:t>
    </w:r>
    <w:r w:rsidRPr="00DE03AA">
      <w:rPr>
        <w:noProof/>
        <w:lang w:val="fr-CA"/>
      </w:rPr>
      <w:fldChar w:fldCharType="end"/>
    </w:r>
    <w:r w:rsidR="008A34A7" w:rsidRPr="00CE305C">
      <w:rPr>
        <w:rFonts w:ascii="Franklin Gothic Book" w:hAnsi="Franklin Gothic Book"/>
        <w:noProof/>
        <w:lang w:val="fr-CA" w:eastAsia="fr-CA"/>
      </w:rPr>
      <w:drawing>
        <wp:anchor distT="0" distB="0" distL="114300" distR="114300" simplePos="0" relativeHeight="251655168" behindDoc="1" locked="0" layoutInCell="1" allowOverlap="1" wp14:anchorId="1D58E512" wp14:editId="7C2409D5">
          <wp:simplePos x="0" y="0"/>
          <wp:positionH relativeFrom="column">
            <wp:posOffset>-800100</wp:posOffset>
          </wp:positionH>
          <wp:positionV relativeFrom="paragraph">
            <wp:posOffset>-104775</wp:posOffset>
          </wp:positionV>
          <wp:extent cx="7083425" cy="115570"/>
          <wp:effectExtent l="0" t="0" r="3175"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late-v1_03.jpg"/>
                  <pic:cNvPicPr/>
                </pic:nvPicPr>
                <pic:blipFill>
                  <a:blip r:embed="rId1">
                    <a:extLst>
                      <a:ext uri="{28A0092B-C50C-407E-A947-70E740481C1C}">
                        <a14:useLocalDpi xmlns:a14="http://schemas.microsoft.com/office/drawing/2010/main" val="0"/>
                      </a:ext>
                    </a:extLst>
                  </a:blip>
                  <a:stretch>
                    <a:fillRect/>
                  </a:stretch>
                </pic:blipFill>
                <pic:spPr>
                  <a:xfrm>
                    <a:off x="0" y="0"/>
                    <a:ext cx="7083425" cy="115570"/>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BE095D" w14:textId="6334D437" w:rsidR="00F145A8" w:rsidRPr="00201E38" w:rsidRDefault="00C3030E" w:rsidP="00420E14">
    <w:pPr>
      <w:pStyle w:val="Footer"/>
      <w:pBdr>
        <w:top w:val="none" w:sz="0" w:space="0" w:color="auto"/>
      </w:pBdr>
      <w:jc w:val="left"/>
      <w:rPr>
        <w:lang w:val="fr-CA"/>
      </w:rPr>
    </w:pPr>
    <w:r w:rsidRPr="00C3030E">
      <w:rPr>
        <w:rFonts w:ascii="Cambria" w:eastAsia="MS Mincho" w:hAnsi="Cambria"/>
        <w:noProof/>
        <w:color w:val="auto"/>
        <w:sz w:val="24"/>
        <w:lang w:val="fr-CA" w:eastAsia="fr-CA"/>
      </w:rPr>
      <w:drawing>
        <wp:anchor distT="0" distB="0" distL="114300" distR="114300" simplePos="0" relativeHeight="251654144" behindDoc="1" locked="0" layoutInCell="1" allowOverlap="1" wp14:anchorId="7CBE348B" wp14:editId="0982E3EE">
          <wp:simplePos x="0" y="0"/>
          <wp:positionH relativeFrom="page">
            <wp:align>right</wp:align>
          </wp:positionH>
          <wp:positionV relativeFrom="paragraph">
            <wp:posOffset>-305435</wp:posOffset>
          </wp:positionV>
          <wp:extent cx="7766050" cy="880110"/>
          <wp:effectExtent l="0" t="0" r="635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tom.png"/>
                  <pic:cNvPicPr/>
                </pic:nvPicPr>
                <pic:blipFill rotWithShape="1">
                  <a:blip r:embed="rId1">
                    <a:extLst>
                      <a:ext uri="{28A0092B-C50C-407E-A947-70E740481C1C}">
                        <a14:useLocalDpi xmlns:a14="http://schemas.microsoft.com/office/drawing/2010/main" val="0"/>
                      </a:ext>
                    </a:extLst>
                  </a:blip>
                  <a:srcRect t="9546"/>
                  <a:stretch/>
                </pic:blipFill>
                <pic:spPr bwMode="auto">
                  <a:xfrm>
                    <a:off x="0" y="0"/>
                    <a:ext cx="7766050" cy="88011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BE095F" w14:textId="0FA429E5" w:rsidR="00F145A8" w:rsidRPr="00201E38" w:rsidRDefault="00DE1053" w:rsidP="00DE03AA">
    <w:pPr>
      <w:pStyle w:val="Footer"/>
      <w:pBdr>
        <w:top w:val="none" w:sz="0" w:space="0" w:color="auto"/>
      </w:pBdr>
      <w:rPr>
        <w:lang w:val="fr-CA"/>
      </w:rPr>
    </w:pPr>
    <w:r w:rsidRPr="00CE305C">
      <w:rPr>
        <w:rFonts w:ascii="Franklin Gothic Book" w:hAnsi="Franklin Gothic Book"/>
        <w:noProof/>
        <w:lang w:val="fr-CA" w:eastAsia="fr-CA"/>
      </w:rPr>
      <w:drawing>
        <wp:anchor distT="0" distB="0" distL="114300" distR="114300" simplePos="0" relativeHeight="251661312" behindDoc="1" locked="0" layoutInCell="1" allowOverlap="1" wp14:anchorId="27E7F1C3" wp14:editId="7CACD215">
          <wp:simplePos x="0" y="0"/>
          <wp:positionH relativeFrom="column">
            <wp:posOffset>-800100</wp:posOffset>
          </wp:positionH>
          <wp:positionV relativeFrom="paragraph">
            <wp:posOffset>-142875</wp:posOffset>
          </wp:positionV>
          <wp:extent cx="7083425" cy="115570"/>
          <wp:effectExtent l="0" t="0" r="317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late-v1_03.jpg"/>
                  <pic:cNvPicPr/>
                </pic:nvPicPr>
                <pic:blipFill>
                  <a:blip r:embed="rId1">
                    <a:extLst>
                      <a:ext uri="{28A0092B-C50C-407E-A947-70E740481C1C}">
                        <a14:useLocalDpi xmlns:a14="http://schemas.microsoft.com/office/drawing/2010/main" val="0"/>
                      </a:ext>
                    </a:extLst>
                  </a:blip>
                  <a:stretch>
                    <a:fillRect/>
                  </a:stretch>
                </pic:blipFill>
                <pic:spPr>
                  <a:xfrm>
                    <a:off x="0" y="0"/>
                    <a:ext cx="7083425" cy="115570"/>
                  </a:xfrm>
                  <a:prstGeom prst="rect">
                    <a:avLst/>
                  </a:prstGeom>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BE0962" w14:textId="35942B47" w:rsidR="00F145A8" w:rsidRPr="00012832" w:rsidRDefault="00DE03AA" w:rsidP="00CB71C8">
    <w:pPr>
      <w:pStyle w:val="Footer"/>
      <w:pBdr>
        <w:top w:val="none" w:sz="0" w:space="0" w:color="auto"/>
      </w:pBdr>
    </w:pPr>
    <w:r w:rsidRPr="00CE305C">
      <w:rPr>
        <w:rFonts w:ascii="Franklin Gothic Book" w:hAnsi="Franklin Gothic Book"/>
        <w:noProof/>
        <w:lang w:val="fr-CA" w:eastAsia="fr-CA"/>
      </w:rPr>
      <w:drawing>
        <wp:anchor distT="0" distB="0" distL="114300" distR="114300" simplePos="0" relativeHeight="251659264" behindDoc="1" locked="0" layoutInCell="1" allowOverlap="1" wp14:anchorId="53235006" wp14:editId="06B836A3">
          <wp:simplePos x="0" y="0"/>
          <wp:positionH relativeFrom="column">
            <wp:posOffset>-800100</wp:posOffset>
          </wp:positionH>
          <wp:positionV relativeFrom="paragraph">
            <wp:posOffset>-104775</wp:posOffset>
          </wp:positionV>
          <wp:extent cx="7083425" cy="115570"/>
          <wp:effectExtent l="0" t="0" r="317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late-v1_03.jpg"/>
                  <pic:cNvPicPr/>
                </pic:nvPicPr>
                <pic:blipFill>
                  <a:blip r:embed="rId1">
                    <a:extLst>
                      <a:ext uri="{28A0092B-C50C-407E-A947-70E740481C1C}">
                        <a14:useLocalDpi xmlns:a14="http://schemas.microsoft.com/office/drawing/2010/main" val="0"/>
                      </a:ext>
                    </a:extLst>
                  </a:blip>
                  <a:stretch>
                    <a:fillRect/>
                  </a:stretch>
                </pic:blipFill>
                <pic:spPr>
                  <a:xfrm>
                    <a:off x="0" y="0"/>
                    <a:ext cx="7083425" cy="115570"/>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6243BF">
      <w:rPr>
        <w:noProof/>
      </w:rPr>
      <w:t>12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917FBE" w14:textId="77777777" w:rsidR="005C6FE6" w:rsidRDefault="005C6FE6" w:rsidP="0070007F">
      <w:r>
        <w:separator/>
      </w:r>
    </w:p>
  </w:footnote>
  <w:footnote w:type="continuationSeparator" w:id="0">
    <w:p w14:paraId="31FE17C2" w14:textId="77777777" w:rsidR="005C6FE6" w:rsidRDefault="005C6FE6" w:rsidP="0070007F">
      <w:r>
        <w:continuationSeparator/>
      </w:r>
    </w:p>
  </w:footnote>
  <w:footnote w:type="continuationNotice" w:id="1">
    <w:p w14:paraId="2E533417" w14:textId="77777777" w:rsidR="005C6FE6" w:rsidRDefault="005C6FE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28381B" w14:textId="77777777" w:rsidR="00CB71C8" w:rsidRDefault="00CB71C8" w:rsidP="00CB71C8">
    <w:pPr>
      <w:pStyle w:val="Header"/>
      <w:pBdr>
        <w:top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38D55B" w14:textId="1ECD84FE" w:rsidR="00DE1053" w:rsidRDefault="00DE1053" w:rsidP="00CB71C8">
    <w:pPr>
      <w:pStyle w:val="Header"/>
      <w:pBdr>
        <w:top w:val="none" w:sz="0" w:space="0" w:color="auto"/>
      </w:pBdr>
    </w:pPr>
    <w:r w:rsidRPr="00DE1053">
      <w:rPr>
        <w:rFonts w:ascii="Cambria" w:eastAsia="MS Mincho" w:hAnsi="Cambria"/>
        <w:noProof/>
        <w:color w:val="auto"/>
        <w:sz w:val="24"/>
        <w:lang w:eastAsia="fr-CA"/>
      </w:rPr>
      <w:drawing>
        <wp:anchor distT="0" distB="0" distL="114300" distR="114300" simplePos="0" relativeHeight="251660288" behindDoc="0" locked="0" layoutInCell="1" allowOverlap="1" wp14:anchorId="4D73D3C6" wp14:editId="7A14112C">
          <wp:simplePos x="0" y="0"/>
          <wp:positionH relativeFrom="column">
            <wp:posOffset>0</wp:posOffset>
          </wp:positionH>
          <wp:positionV relativeFrom="paragraph">
            <wp:posOffset>161925</wp:posOffset>
          </wp:positionV>
          <wp:extent cx="2352675" cy="179705"/>
          <wp:effectExtent l="0" t="0" r="9525" b="0"/>
          <wp:wrapThrough wrapText="bothSides">
            <wp:wrapPolygon edited="0">
              <wp:start x="0" y="0"/>
              <wp:lineTo x="0" y="18318"/>
              <wp:lineTo x="16790" y="18318"/>
              <wp:lineTo x="21454" y="12212"/>
              <wp:lineTo x="21454" y="0"/>
              <wp:lineTo x="0" y="0"/>
            </wp:wrapPolygon>
          </wp:wrapThrough>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rcan_fip_e_2c_55.png"/>
                  <pic:cNvPicPr/>
                </pic:nvPicPr>
                <pic:blipFill>
                  <a:blip r:embed="rId1">
                    <a:extLst>
                      <a:ext uri="{28A0092B-C50C-407E-A947-70E740481C1C}">
                        <a14:useLocalDpi xmlns:a14="http://schemas.microsoft.com/office/drawing/2010/main" val="0"/>
                      </a:ext>
                    </a:extLst>
                  </a:blip>
                  <a:stretch>
                    <a:fillRect/>
                  </a:stretch>
                </pic:blipFill>
                <pic:spPr>
                  <a:xfrm>
                    <a:off x="0" y="0"/>
                    <a:ext cx="2352675" cy="179705"/>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BE095E" w14:textId="77777777" w:rsidR="00F145A8" w:rsidRPr="0021739F" w:rsidRDefault="00F145A8" w:rsidP="0021739F"/>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534E8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0A60788"/>
    <w:lvl w:ilvl="0">
      <w:start w:val="1"/>
      <w:numFmt w:val="decimal"/>
      <w:lvlText w:val="%1."/>
      <w:lvlJc w:val="left"/>
      <w:pPr>
        <w:tabs>
          <w:tab w:val="num" w:pos="1440"/>
        </w:tabs>
        <w:ind w:left="1440" w:hanging="360"/>
      </w:pPr>
    </w:lvl>
  </w:abstractNum>
  <w:abstractNum w:abstractNumId="2" w15:restartNumberingAfterBreak="0">
    <w:nsid w:val="FFFFFF80"/>
    <w:multiLevelType w:val="singleLevel"/>
    <w:tmpl w:val="E96C7702"/>
    <w:lvl w:ilvl="0">
      <w:start w:val="1"/>
      <w:numFmt w:val="bullet"/>
      <w:lvlText w:val=""/>
      <w:lvlJc w:val="left"/>
      <w:pPr>
        <w:tabs>
          <w:tab w:val="num" w:pos="1800"/>
        </w:tabs>
        <w:ind w:left="1800" w:hanging="360"/>
      </w:pPr>
      <w:rPr>
        <w:rFonts w:ascii="Symbol" w:hAnsi="Symbol" w:hint="default"/>
      </w:rPr>
    </w:lvl>
  </w:abstractNum>
  <w:abstractNum w:abstractNumId="3" w15:restartNumberingAfterBreak="0">
    <w:nsid w:val="FFFFFF81"/>
    <w:multiLevelType w:val="singleLevel"/>
    <w:tmpl w:val="CC1A8AF6"/>
    <w:lvl w:ilvl="0">
      <w:start w:val="1"/>
      <w:numFmt w:val="bullet"/>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0A189EC8"/>
    <w:lvl w:ilvl="0">
      <w:start w:val="1"/>
      <w:numFmt w:val="bullet"/>
      <w:lvlText w:val=""/>
      <w:lvlJc w:val="left"/>
      <w:pPr>
        <w:tabs>
          <w:tab w:val="num" w:pos="1080"/>
        </w:tabs>
        <w:ind w:left="1080" w:hanging="360"/>
      </w:pPr>
      <w:rPr>
        <w:rFonts w:ascii="Symbol" w:hAnsi="Symbol" w:hint="default"/>
      </w:rPr>
    </w:lvl>
  </w:abstractNum>
  <w:abstractNum w:abstractNumId="5" w15:restartNumberingAfterBreak="0">
    <w:nsid w:val="FFFFFF83"/>
    <w:multiLevelType w:val="singleLevel"/>
    <w:tmpl w:val="3B80E906"/>
    <w:lvl w:ilvl="0">
      <w:start w:val="1"/>
      <w:numFmt w:val="bullet"/>
      <w:lvlText w:val=""/>
      <w:lvlJc w:val="left"/>
      <w:pPr>
        <w:tabs>
          <w:tab w:val="num" w:pos="643"/>
        </w:tabs>
        <w:ind w:left="643" w:hanging="360"/>
      </w:pPr>
      <w:rPr>
        <w:rFonts w:ascii="Symbol" w:hAnsi="Symbol" w:hint="default"/>
      </w:rPr>
    </w:lvl>
  </w:abstractNum>
  <w:abstractNum w:abstractNumId="6" w15:restartNumberingAfterBreak="0">
    <w:nsid w:val="FFFFFF88"/>
    <w:multiLevelType w:val="singleLevel"/>
    <w:tmpl w:val="F1B2E2F8"/>
    <w:lvl w:ilvl="0">
      <w:start w:val="1"/>
      <w:numFmt w:val="decimal"/>
      <w:lvlText w:val="%1."/>
      <w:lvlJc w:val="left"/>
      <w:pPr>
        <w:tabs>
          <w:tab w:val="num" w:pos="360"/>
        </w:tabs>
        <w:ind w:left="360" w:hanging="360"/>
      </w:pPr>
    </w:lvl>
  </w:abstractNum>
  <w:abstractNum w:abstractNumId="7" w15:restartNumberingAfterBreak="0">
    <w:nsid w:val="FFFFFF89"/>
    <w:multiLevelType w:val="singleLevel"/>
    <w:tmpl w:val="70563206"/>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34C1A47"/>
    <w:multiLevelType w:val="hybridMultilevel"/>
    <w:tmpl w:val="EE1EA760"/>
    <w:lvl w:ilvl="0" w:tplc="9AF8B098">
      <w:start w:val="1"/>
      <w:numFmt w:val="bullet"/>
      <w:pStyle w:val="ListBullet4"/>
      <w:lvlText w:val="∘"/>
      <w:lvlJc w:val="left"/>
      <w:pPr>
        <w:ind w:left="2700" w:hanging="360"/>
      </w:pPr>
      <w:rPr>
        <w:rFonts w:ascii="Lucida Sans Unicode" w:hAnsi="Lucida Sans Unicode" w:hint="default"/>
      </w:rPr>
    </w:lvl>
    <w:lvl w:ilvl="1" w:tplc="0C0C0003" w:tentative="1">
      <w:start w:val="1"/>
      <w:numFmt w:val="bullet"/>
      <w:lvlText w:val="o"/>
      <w:lvlJc w:val="left"/>
      <w:pPr>
        <w:ind w:left="3420" w:hanging="360"/>
      </w:pPr>
      <w:rPr>
        <w:rFonts w:ascii="Courier New" w:hAnsi="Courier New" w:cs="Courier New" w:hint="default"/>
      </w:rPr>
    </w:lvl>
    <w:lvl w:ilvl="2" w:tplc="0C0C0005" w:tentative="1">
      <w:start w:val="1"/>
      <w:numFmt w:val="bullet"/>
      <w:lvlText w:val=""/>
      <w:lvlJc w:val="left"/>
      <w:pPr>
        <w:ind w:left="4140" w:hanging="360"/>
      </w:pPr>
      <w:rPr>
        <w:rFonts w:ascii="Wingdings" w:hAnsi="Wingdings" w:hint="default"/>
      </w:rPr>
    </w:lvl>
    <w:lvl w:ilvl="3" w:tplc="0C0C0001" w:tentative="1">
      <w:start w:val="1"/>
      <w:numFmt w:val="bullet"/>
      <w:lvlText w:val=""/>
      <w:lvlJc w:val="left"/>
      <w:pPr>
        <w:ind w:left="4860" w:hanging="360"/>
      </w:pPr>
      <w:rPr>
        <w:rFonts w:ascii="Symbol" w:hAnsi="Symbol" w:hint="default"/>
      </w:rPr>
    </w:lvl>
    <w:lvl w:ilvl="4" w:tplc="0C0C0003" w:tentative="1">
      <w:start w:val="1"/>
      <w:numFmt w:val="bullet"/>
      <w:lvlText w:val="o"/>
      <w:lvlJc w:val="left"/>
      <w:pPr>
        <w:ind w:left="5580" w:hanging="360"/>
      </w:pPr>
      <w:rPr>
        <w:rFonts w:ascii="Courier New" w:hAnsi="Courier New" w:cs="Courier New" w:hint="default"/>
      </w:rPr>
    </w:lvl>
    <w:lvl w:ilvl="5" w:tplc="0C0C0005" w:tentative="1">
      <w:start w:val="1"/>
      <w:numFmt w:val="bullet"/>
      <w:lvlText w:val=""/>
      <w:lvlJc w:val="left"/>
      <w:pPr>
        <w:ind w:left="6300" w:hanging="360"/>
      </w:pPr>
      <w:rPr>
        <w:rFonts w:ascii="Wingdings" w:hAnsi="Wingdings" w:hint="default"/>
      </w:rPr>
    </w:lvl>
    <w:lvl w:ilvl="6" w:tplc="0C0C0001" w:tentative="1">
      <w:start w:val="1"/>
      <w:numFmt w:val="bullet"/>
      <w:lvlText w:val=""/>
      <w:lvlJc w:val="left"/>
      <w:pPr>
        <w:ind w:left="7020" w:hanging="360"/>
      </w:pPr>
      <w:rPr>
        <w:rFonts w:ascii="Symbol" w:hAnsi="Symbol" w:hint="default"/>
      </w:rPr>
    </w:lvl>
    <w:lvl w:ilvl="7" w:tplc="0C0C0003" w:tentative="1">
      <w:start w:val="1"/>
      <w:numFmt w:val="bullet"/>
      <w:lvlText w:val="o"/>
      <w:lvlJc w:val="left"/>
      <w:pPr>
        <w:ind w:left="7740" w:hanging="360"/>
      </w:pPr>
      <w:rPr>
        <w:rFonts w:ascii="Courier New" w:hAnsi="Courier New" w:cs="Courier New" w:hint="default"/>
      </w:rPr>
    </w:lvl>
    <w:lvl w:ilvl="8" w:tplc="0C0C0005" w:tentative="1">
      <w:start w:val="1"/>
      <w:numFmt w:val="bullet"/>
      <w:lvlText w:val=""/>
      <w:lvlJc w:val="left"/>
      <w:pPr>
        <w:ind w:left="8460" w:hanging="360"/>
      </w:pPr>
      <w:rPr>
        <w:rFonts w:ascii="Wingdings" w:hAnsi="Wingdings" w:hint="default"/>
      </w:rPr>
    </w:lvl>
  </w:abstractNum>
  <w:abstractNum w:abstractNumId="9" w15:restartNumberingAfterBreak="0">
    <w:nsid w:val="058869C6"/>
    <w:multiLevelType w:val="hybridMultilevel"/>
    <w:tmpl w:val="1A66348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06B45CD8"/>
    <w:multiLevelType w:val="hybridMultilevel"/>
    <w:tmpl w:val="2CB80168"/>
    <w:lvl w:ilvl="0" w:tplc="10090015">
      <w:start w:val="1"/>
      <w:numFmt w:val="upp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0A644DE1"/>
    <w:multiLevelType w:val="hybridMultilevel"/>
    <w:tmpl w:val="D0ECA196"/>
    <w:lvl w:ilvl="0" w:tplc="70C805CE">
      <w:start w:val="1"/>
      <w:numFmt w:val="bullet"/>
      <w:lvlText w:val="∙"/>
      <w:lvlJc w:val="left"/>
      <w:pPr>
        <w:ind w:left="720" w:hanging="360"/>
      </w:pPr>
      <w:rPr>
        <w:rFonts w:ascii="Lucida Sans Unicode" w:hAnsi="Lucida Sans Unicode"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0BD52641"/>
    <w:multiLevelType w:val="hybridMultilevel"/>
    <w:tmpl w:val="95D4946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0BE044A5"/>
    <w:multiLevelType w:val="hybridMultilevel"/>
    <w:tmpl w:val="03367596"/>
    <w:lvl w:ilvl="0" w:tplc="0C0C000B">
      <w:numFmt w:val="bullet"/>
      <w:lvlText w:val=""/>
      <w:lvlJc w:val="left"/>
      <w:pPr>
        <w:ind w:left="720" w:hanging="360"/>
      </w:pPr>
      <w:rPr>
        <w:rFonts w:ascii="Wingdings" w:eastAsia="Times New Roman" w:hAnsi="Wingdings"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0D9003AF"/>
    <w:multiLevelType w:val="hybridMultilevel"/>
    <w:tmpl w:val="258A78B4"/>
    <w:lvl w:ilvl="0" w:tplc="0C0C000B">
      <w:numFmt w:val="bullet"/>
      <w:lvlText w:val=""/>
      <w:lvlJc w:val="left"/>
      <w:pPr>
        <w:ind w:left="360" w:hanging="360"/>
      </w:pPr>
      <w:rPr>
        <w:rFonts w:ascii="Wingdings" w:eastAsia="Times New Roman" w:hAnsi="Wingdings" w:cs="Times New Roman"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5" w15:restartNumberingAfterBreak="0">
    <w:nsid w:val="0E545A83"/>
    <w:multiLevelType w:val="hybridMultilevel"/>
    <w:tmpl w:val="5F92D21C"/>
    <w:lvl w:ilvl="0" w:tplc="0C0C0011">
      <w:start w:val="1"/>
      <w:numFmt w:val="decimal"/>
      <w:lvlText w:val="%1)"/>
      <w:lvlJc w:val="left"/>
      <w:pPr>
        <w:ind w:left="780" w:hanging="360"/>
      </w:pPr>
    </w:lvl>
    <w:lvl w:ilvl="1" w:tplc="0C0C0019" w:tentative="1">
      <w:start w:val="1"/>
      <w:numFmt w:val="lowerLetter"/>
      <w:lvlText w:val="%2."/>
      <w:lvlJc w:val="left"/>
      <w:pPr>
        <w:ind w:left="1500" w:hanging="360"/>
      </w:pPr>
    </w:lvl>
    <w:lvl w:ilvl="2" w:tplc="0C0C001B" w:tentative="1">
      <w:start w:val="1"/>
      <w:numFmt w:val="lowerRoman"/>
      <w:lvlText w:val="%3."/>
      <w:lvlJc w:val="right"/>
      <w:pPr>
        <w:ind w:left="2220" w:hanging="180"/>
      </w:pPr>
    </w:lvl>
    <w:lvl w:ilvl="3" w:tplc="0C0C000F" w:tentative="1">
      <w:start w:val="1"/>
      <w:numFmt w:val="decimal"/>
      <w:lvlText w:val="%4."/>
      <w:lvlJc w:val="left"/>
      <w:pPr>
        <w:ind w:left="2940" w:hanging="360"/>
      </w:pPr>
    </w:lvl>
    <w:lvl w:ilvl="4" w:tplc="0C0C0019" w:tentative="1">
      <w:start w:val="1"/>
      <w:numFmt w:val="lowerLetter"/>
      <w:lvlText w:val="%5."/>
      <w:lvlJc w:val="left"/>
      <w:pPr>
        <w:ind w:left="3660" w:hanging="360"/>
      </w:pPr>
    </w:lvl>
    <w:lvl w:ilvl="5" w:tplc="0C0C001B" w:tentative="1">
      <w:start w:val="1"/>
      <w:numFmt w:val="lowerRoman"/>
      <w:lvlText w:val="%6."/>
      <w:lvlJc w:val="right"/>
      <w:pPr>
        <w:ind w:left="4380" w:hanging="180"/>
      </w:pPr>
    </w:lvl>
    <w:lvl w:ilvl="6" w:tplc="0C0C000F" w:tentative="1">
      <w:start w:val="1"/>
      <w:numFmt w:val="decimal"/>
      <w:lvlText w:val="%7."/>
      <w:lvlJc w:val="left"/>
      <w:pPr>
        <w:ind w:left="5100" w:hanging="360"/>
      </w:pPr>
    </w:lvl>
    <w:lvl w:ilvl="7" w:tplc="0C0C0019" w:tentative="1">
      <w:start w:val="1"/>
      <w:numFmt w:val="lowerLetter"/>
      <w:lvlText w:val="%8."/>
      <w:lvlJc w:val="left"/>
      <w:pPr>
        <w:ind w:left="5820" w:hanging="360"/>
      </w:pPr>
    </w:lvl>
    <w:lvl w:ilvl="8" w:tplc="0C0C001B" w:tentative="1">
      <w:start w:val="1"/>
      <w:numFmt w:val="lowerRoman"/>
      <w:lvlText w:val="%9."/>
      <w:lvlJc w:val="right"/>
      <w:pPr>
        <w:ind w:left="6540" w:hanging="180"/>
      </w:pPr>
    </w:lvl>
  </w:abstractNum>
  <w:abstractNum w:abstractNumId="16" w15:restartNumberingAfterBreak="0">
    <w:nsid w:val="1353144C"/>
    <w:multiLevelType w:val="hybridMultilevel"/>
    <w:tmpl w:val="80885F1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139C79BE"/>
    <w:multiLevelType w:val="hybridMultilevel"/>
    <w:tmpl w:val="A55C6E0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14095385"/>
    <w:multiLevelType w:val="hybridMultilevel"/>
    <w:tmpl w:val="AB569E50"/>
    <w:lvl w:ilvl="0" w:tplc="69AAF5B8">
      <w:start w:val="1"/>
      <w:numFmt w:val="bullet"/>
      <w:lvlText w:val=""/>
      <w:lvlJc w:val="left"/>
      <w:pPr>
        <w:ind w:left="1800" w:hanging="360"/>
      </w:pPr>
      <w:rPr>
        <w:rFonts w:ascii="Symbol" w:hAnsi="Symbol" w:hint="default"/>
      </w:rPr>
    </w:lvl>
    <w:lvl w:ilvl="1" w:tplc="0C0C0003" w:tentative="1">
      <w:start w:val="1"/>
      <w:numFmt w:val="bullet"/>
      <w:lvlText w:val="o"/>
      <w:lvlJc w:val="left"/>
      <w:pPr>
        <w:ind w:left="2520" w:hanging="360"/>
      </w:pPr>
      <w:rPr>
        <w:rFonts w:ascii="Courier New" w:hAnsi="Courier New" w:cs="Courier New" w:hint="default"/>
      </w:rPr>
    </w:lvl>
    <w:lvl w:ilvl="2" w:tplc="0C0C0005" w:tentative="1">
      <w:start w:val="1"/>
      <w:numFmt w:val="bullet"/>
      <w:lvlText w:val=""/>
      <w:lvlJc w:val="left"/>
      <w:pPr>
        <w:ind w:left="3240" w:hanging="360"/>
      </w:pPr>
      <w:rPr>
        <w:rFonts w:ascii="Wingdings" w:hAnsi="Wingdings" w:hint="default"/>
      </w:rPr>
    </w:lvl>
    <w:lvl w:ilvl="3" w:tplc="0C0C0001" w:tentative="1">
      <w:start w:val="1"/>
      <w:numFmt w:val="bullet"/>
      <w:lvlText w:val=""/>
      <w:lvlJc w:val="left"/>
      <w:pPr>
        <w:ind w:left="3960" w:hanging="360"/>
      </w:pPr>
      <w:rPr>
        <w:rFonts w:ascii="Symbol" w:hAnsi="Symbol" w:hint="default"/>
      </w:rPr>
    </w:lvl>
    <w:lvl w:ilvl="4" w:tplc="0C0C0003" w:tentative="1">
      <w:start w:val="1"/>
      <w:numFmt w:val="bullet"/>
      <w:lvlText w:val="o"/>
      <w:lvlJc w:val="left"/>
      <w:pPr>
        <w:ind w:left="4680" w:hanging="360"/>
      </w:pPr>
      <w:rPr>
        <w:rFonts w:ascii="Courier New" w:hAnsi="Courier New" w:cs="Courier New" w:hint="default"/>
      </w:rPr>
    </w:lvl>
    <w:lvl w:ilvl="5" w:tplc="0C0C0005" w:tentative="1">
      <w:start w:val="1"/>
      <w:numFmt w:val="bullet"/>
      <w:lvlText w:val=""/>
      <w:lvlJc w:val="left"/>
      <w:pPr>
        <w:ind w:left="5400" w:hanging="360"/>
      </w:pPr>
      <w:rPr>
        <w:rFonts w:ascii="Wingdings" w:hAnsi="Wingdings" w:hint="default"/>
      </w:rPr>
    </w:lvl>
    <w:lvl w:ilvl="6" w:tplc="0C0C0001" w:tentative="1">
      <w:start w:val="1"/>
      <w:numFmt w:val="bullet"/>
      <w:lvlText w:val=""/>
      <w:lvlJc w:val="left"/>
      <w:pPr>
        <w:ind w:left="6120" w:hanging="360"/>
      </w:pPr>
      <w:rPr>
        <w:rFonts w:ascii="Symbol" w:hAnsi="Symbol" w:hint="default"/>
      </w:rPr>
    </w:lvl>
    <w:lvl w:ilvl="7" w:tplc="0C0C0003" w:tentative="1">
      <w:start w:val="1"/>
      <w:numFmt w:val="bullet"/>
      <w:lvlText w:val="o"/>
      <w:lvlJc w:val="left"/>
      <w:pPr>
        <w:ind w:left="6840" w:hanging="360"/>
      </w:pPr>
      <w:rPr>
        <w:rFonts w:ascii="Courier New" w:hAnsi="Courier New" w:cs="Courier New" w:hint="default"/>
      </w:rPr>
    </w:lvl>
    <w:lvl w:ilvl="8" w:tplc="0C0C0005" w:tentative="1">
      <w:start w:val="1"/>
      <w:numFmt w:val="bullet"/>
      <w:lvlText w:val=""/>
      <w:lvlJc w:val="left"/>
      <w:pPr>
        <w:ind w:left="7560" w:hanging="360"/>
      </w:pPr>
      <w:rPr>
        <w:rFonts w:ascii="Wingdings" w:hAnsi="Wingdings" w:hint="default"/>
      </w:rPr>
    </w:lvl>
  </w:abstractNum>
  <w:abstractNum w:abstractNumId="19" w15:restartNumberingAfterBreak="0">
    <w:nsid w:val="17233FF7"/>
    <w:multiLevelType w:val="hybridMultilevel"/>
    <w:tmpl w:val="1D56CB94"/>
    <w:lvl w:ilvl="0" w:tplc="2710EF1E">
      <w:start w:val="1"/>
      <w:numFmt w:val="bullet"/>
      <w:lvlText w:val="∙"/>
      <w:lvlJc w:val="left"/>
      <w:pPr>
        <w:ind w:left="720" w:hanging="360"/>
      </w:pPr>
      <w:rPr>
        <w:rFonts w:ascii="Lucida Sans Unicode" w:hAnsi="Lucida Sans Unicode" w:hint="default"/>
      </w:rPr>
    </w:lvl>
    <w:lvl w:ilvl="1" w:tplc="03F2CE10">
      <w:start w:val="1"/>
      <w:numFmt w:val="bullet"/>
      <w:lvlText w:val=""/>
      <w:lvlJc w:val="left"/>
      <w:pPr>
        <w:ind w:left="1440" w:hanging="360"/>
      </w:pPr>
      <w:rPr>
        <w:rFonts w:ascii="Symbol" w:hAnsi="Symbol" w:hint="default"/>
      </w:rPr>
    </w:lvl>
    <w:lvl w:ilvl="2" w:tplc="75DA91FC">
      <w:start w:val="1"/>
      <w:numFmt w:val="bullet"/>
      <w:lvlText w:val=""/>
      <w:lvlJc w:val="left"/>
      <w:pPr>
        <w:ind w:left="2160" w:hanging="360"/>
      </w:pPr>
      <w:rPr>
        <w:rFonts w:ascii="Wingdings" w:hAnsi="Wingdings" w:hint="default"/>
      </w:rPr>
    </w:lvl>
    <w:lvl w:ilvl="3" w:tplc="09845E94">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175E3269"/>
    <w:multiLevelType w:val="hybridMultilevel"/>
    <w:tmpl w:val="F214A340"/>
    <w:lvl w:ilvl="0" w:tplc="5ABE9C00">
      <w:start w:val="1"/>
      <w:numFmt w:val="bullet"/>
      <w:pStyle w:val="ListBullet"/>
      <w:lvlText w:val="∙"/>
      <w:lvlJc w:val="left"/>
      <w:pPr>
        <w:ind w:left="720" w:hanging="360"/>
      </w:pPr>
      <w:rPr>
        <w:rFonts w:ascii="Lucida Sans Unicode" w:hAnsi="Lucida Sans Unicode" w:hint="default"/>
      </w:rPr>
    </w:lvl>
    <w:lvl w:ilvl="1" w:tplc="03F2CE10">
      <w:start w:val="1"/>
      <w:numFmt w:val="bullet"/>
      <w:lvlText w:val=""/>
      <w:lvlJc w:val="left"/>
      <w:pPr>
        <w:ind w:left="1440" w:hanging="360"/>
      </w:pPr>
      <w:rPr>
        <w:rFonts w:ascii="Symbol" w:hAnsi="Symbol" w:hint="default"/>
      </w:rPr>
    </w:lvl>
    <w:lvl w:ilvl="2" w:tplc="75DA91FC">
      <w:start w:val="1"/>
      <w:numFmt w:val="bullet"/>
      <w:lvlText w:val=""/>
      <w:lvlJc w:val="left"/>
      <w:pPr>
        <w:ind w:left="2160" w:hanging="360"/>
      </w:pPr>
      <w:rPr>
        <w:rFonts w:ascii="Wingdings" w:hAnsi="Wingdings" w:hint="default"/>
      </w:rPr>
    </w:lvl>
    <w:lvl w:ilvl="3" w:tplc="09845E94">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15:restartNumberingAfterBreak="0">
    <w:nsid w:val="195B6EBE"/>
    <w:multiLevelType w:val="hybridMultilevel"/>
    <w:tmpl w:val="6FF6C4F2"/>
    <w:lvl w:ilvl="0" w:tplc="1009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2" w15:restartNumberingAfterBreak="0">
    <w:nsid w:val="27A0663F"/>
    <w:multiLevelType w:val="hybridMultilevel"/>
    <w:tmpl w:val="B7748E2E"/>
    <w:lvl w:ilvl="0" w:tplc="0C602D90">
      <w:start w:val="1"/>
      <w:numFmt w:val="bullet"/>
      <w:lvlText w:val="∙"/>
      <w:lvlJc w:val="left"/>
      <w:pPr>
        <w:ind w:left="720" w:hanging="360"/>
      </w:pPr>
      <w:rPr>
        <w:rFonts w:ascii="Lucida Sans Unicode" w:hAnsi="Lucida Sans Unicode"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15:restartNumberingAfterBreak="0">
    <w:nsid w:val="2D4F6EF9"/>
    <w:multiLevelType w:val="hybridMultilevel"/>
    <w:tmpl w:val="326A5BB8"/>
    <w:lvl w:ilvl="0" w:tplc="0C0C0001">
      <w:start w:val="1"/>
      <w:numFmt w:val="bullet"/>
      <w:lvlText w:val=""/>
      <w:lvlJc w:val="left"/>
      <w:pPr>
        <w:ind w:left="774" w:hanging="360"/>
      </w:pPr>
      <w:rPr>
        <w:rFonts w:ascii="Symbol" w:hAnsi="Symbol" w:hint="default"/>
      </w:rPr>
    </w:lvl>
    <w:lvl w:ilvl="1" w:tplc="0C0C0003" w:tentative="1">
      <w:start w:val="1"/>
      <w:numFmt w:val="bullet"/>
      <w:lvlText w:val="o"/>
      <w:lvlJc w:val="left"/>
      <w:pPr>
        <w:ind w:left="1494" w:hanging="360"/>
      </w:pPr>
      <w:rPr>
        <w:rFonts w:ascii="Courier New" w:hAnsi="Courier New" w:cs="Courier New" w:hint="default"/>
      </w:rPr>
    </w:lvl>
    <w:lvl w:ilvl="2" w:tplc="0C0C0005" w:tentative="1">
      <w:start w:val="1"/>
      <w:numFmt w:val="bullet"/>
      <w:lvlText w:val=""/>
      <w:lvlJc w:val="left"/>
      <w:pPr>
        <w:ind w:left="2214" w:hanging="360"/>
      </w:pPr>
      <w:rPr>
        <w:rFonts w:ascii="Wingdings" w:hAnsi="Wingdings" w:hint="default"/>
      </w:rPr>
    </w:lvl>
    <w:lvl w:ilvl="3" w:tplc="0C0C0001" w:tentative="1">
      <w:start w:val="1"/>
      <w:numFmt w:val="bullet"/>
      <w:lvlText w:val=""/>
      <w:lvlJc w:val="left"/>
      <w:pPr>
        <w:ind w:left="2934" w:hanging="360"/>
      </w:pPr>
      <w:rPr>
        <w:rFonts w:ascii="Symbol" w:hAnsi="Symbol" w:hint="default"/>
      </w:rPr>
    </w:lvl>
    <w:lvl w:ilvl="4" w:tplc="0C0C0003" w:tentative="1">
      <w:start w:val="1"/>
      <w:numFmt w:val="bullet"/>
      <w:lvlText w:val="o"/>
      <w:lvlJc w:val="left"/>
      <w:pPr>
        <w:ind w:left="3654" w:hanging="360"/>
      </w:pPr>
      <w:rPr>
        <w:rFonts w:ascii="Courier New" w:hAnsi="Courier New" w:cs="Courier New" w:hint="default"/>
      </w:rPr>
    </w:lvl>
    <w:lvl w:ilvl="5" w:tplc="0C0C0005" w:tentative="1">
      <w:start w:val="1"/>
      <w:numFmt w:val="bullet"/>
      <w:lvlText w:val=""/>
      <w:lvlJc w:val="left"/>
      <w:pPr>
        <w:ind w:left="4374" w:hanging="360"/>
      </w:pPr>
      <w:rPr>
        <w:rFonts w:ascii="Wingdings" w:hAnsi="Wingdings" w:hint="default"/>
      </w:rPr>
    </w:lvl>
    <w:lvl w:ilvl="6" w:tplc="0C0C0001" w:tentative="1">
      <w:start w:val="1"/>
      <w:numFmt w:val="bullet"/>
      <w:lvlText w:val=""/>
      <w:lvlJc w:val="left"/>
      <w:pPr>
        <w:ind w:left="5094" w:hanging="360"/>
      </w:pPr>
      <w:rPr>
        <w:rFonts w:ascii="Symbol" w:hAnsi="Symbol" w:hint="default"/>
      </w:rPr>
    </w:lvl>
    <w:lvl w:ilvl="7" w:tplc="0C0C0003" w:tentative="1">
      <w:start w:val="1"/>
      <w:numFmt w:val="bullet"/>
      <w:lvlText w:val="o"/>
      <w:lvlJc w:val="left"/>
      <w:pPr>
        <w:ind w:left="5814" w:hanging="360"/>
      </w:pPr>
      <w:rPr>
        <w:rFonts w:ascii="Courier New" w:hAnsi="Courier New" w:cs="Courier New" w:hint="default"/>
      </w:rPr>
    </w:lvl>
    <w:lvl w:ilvl="8" w:tplc="0C0C0005" w:tentative="1">
      <w:start w:val="1"/>
      <w:numFmt w:val="bullet"/>
      <w:lvlText w:val=""/>
      <w:lvlJc w:val="left"/>
      <w:pPr>
        <w:ind w:left="6534" w:hanging="360"/>
      </w:pPr>
      <w:rPr>
        <w:rFonts w:ascii="Wingdings" w:hAnsi="Wingdings" w:hint="default"/>
      </w:rPr>
    </w:lvl>
  </w:abstractNum>
  <w:abstractNum w:abstractNumId="24" w15:restartNumberingAfterBreak="0">
    <w:nsid w:val="387B0BE7"/>
    <w:multiLevelType w:val="hybridMultilevel"/>
    <w:tmpl w:val="C1ECF940"/>
    <w:lvl w:ilvl="0" w:tplc="A624555A">
      <w:start w:val="1"/>
      <w:numFmt w:val="lowerRoman"/>
      <w:lvlText w:val="%1."/>
      <w:lvlJc w:val="left"/>
      <w:pPr>
        <w:ind w:left="1080" w:hanging="72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3A7675DF"/>
    <w:multiLevelType w:val="multilevel"/>
    <w:tmpl w:val="0BA898C2"/>
    <w:lvl w:ilvl="0">
      <w:start w:val="1"/>
      <w:numFmt w:val="none"/>
      <w:pStyle w:val="Heading1"/>
      <w:suff w:val="nothing"/>
      <w:lvlText w:val=""/>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49C249E8"/>
    <w:multiLevelType w:val="hybridMultilevel"/>
    <w:tmpl w:val="29587934"/>
    <w:lvl w:ilvl="0" w:tplc="DAB8603A">
      <w:start w:val="1"/>
      <w:numFmt w:val="upperLetter"/>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4C0469BC"/>
    <w:multiLevelType w:val="hybridMultilevel"/>
    <w:tmpl w:val="3D0C83C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15:restartNumberingAfterBreak="0">
    <w:nsid w:val="4C7A1C84"/>
    <w:multiLevelType w:val="multilevel"/>
    <w:tmpl w:val="D0D281C2"/>
    <w:numStyleLink w:val="Annexe"/>
  </w:abstractNum>
  <w:abstractNum w:abstractNumId="29" w15:restartNumberingAfterBreak="0">
    <w:nsid w:val="544A64F2"/>
    <w:multiLevelType w:val="multilevel"/>
    <w:tmpl w:val="D0D281C2"/>
    <w:styleLink w:val="Annexe"/>
    <w:lvl w:ilvl="0">
      <w:start w:val="1"/>
      <w:numFmt w:val="decimal"/>
      <w:pStyle w:val="Annexes"/>
      <w:suff w:val="space"/>
      <w:lvlText w:val="Annex %1: "/>
      <w:lvlJc w:val="left"/>
      <w:pPr>
        <w:ind w:left="1440" w:hanging="360"/>
      </w:pPr>
      <w:rPr>
        <w:rFonts w:hint="default"/>
        <w:color w:val="365F91" w:themeColor="accent1" w:themeShade="BF"/>
      </w:rPr>
    </w:lvl>
    <w:lvl w:ilvl="1">
      <w:start w:val="1"/>
      <w:numFmt w:val="none"/>
      <w:lvlText w:val=""/>
      <w:lvlJc w:val="left"/>
      <w:pPr>
        <w:ind w:left="2520" w:hanging="360"/>
      </w:pPr>
      <w:rPr>
        <w:rFonts w:hint="default"/>
      </w:rPr>
    </w:lvl>
    <w:lvl w:ilvl="2">
      <w:start w:val="1"/>
      <w:numFmt w:val="none"/>
      <w:lvlText w:val=""/>
      <w:lvlJc w:val="right"/>
      <w:pPr>
        <w:ind w:left="3240" w:hanging="180"/>
      </w:pPr>
      <w:rPr>
        <w:rFonts w:hint="default"/>
      </w:rPr>
    </w:lvl>
    <w:lvl w:ilvl="3">
      <w:start w:val="1"/>
      <w:numFmt w:val="none"/>
      <w:lvlText w:val=""/>
      <w:lvlJc w:val="left"/>
      <w:pPr>
        <w:ind w:left="3960" w:hanging="360"/>
      </w:pPr>
      <w:rPr>
        <w:rFonts w:hint="default"/>
      </w:rPr>
    </w:lvl>
    <w:lvl w:ilvl="4">
      <w:start w:val="1"/>
      <w:numFmt w:val="none"/>
      <w:lvlText w:val=""/>
      <w:lvlJc w:val="left"/>
      <w:pPr>
        <w:ind w:left="4680" w:hanging="360"/>
      </w:pPr>
      <w:rPr>
        <w:rFonts w:hint="default"/>
      </w:rPr>
    </w:lvl>
    <w:lvl w:ilvl="5">
      <w:start w:val="1"/>
      <w:numFmt w:val="none"/>
      <w:lvlText w:val=""/>
      <w:lvlJc w:val="right"/>
      <w:pPr>
        <w:ind w:left="5400" w:hanging="180"/>
      </w:pPr>
      <w:rPr>
        <w:rFonts w:hint="default"/>
      </w:rPr>
    </w:lvl>
    <w:lvl w:ilvl="6">
      <w:start w:val="1"/>
      <w:numFmt w:val="none"/>
      <w:lvlText w:val=""/>
      <w:lvlJc w:val="left"/>
      <w:pPr>
        <w:ind w:left="6120" w:hanging="360"/>
      </w:pPr>
      <w:rPr>
        <w:rFonts w:hint="default"/>
      </w:rPr>
    </w:lvl>
    <w:lvl w:ilvl="7">
      <w:start w:val="1"/>
      <w:numFmt w:val="none"/>
      <w:lvlText w:val=""/>
      <w:lvlJc w:val="left"/>
      <w:pPr>
        <w:ind w:left="6840" w:hanging="360"/>
      </w:pPr>
      <w:rPr>
        <w:rFonts w:hint="default"/>
      </w:rPr>
    </w:lvl>
    <w:lvl w:ilvl="8">
      <w:start w:val="1"/>
      <w:numFmt w:val="none"/>
      <w:lvlText w:val=""/>
      <w:lvlJc w:val="right"/>
      <w:pPr>
        <w:ind w:left="7560" w:hanging="180"/>
      </w:pPr>
      <w:rPr>
        <w:rFonts w:hint="default"/>
      </w:rPr>
    </w:lvl>
  </w:abstractNum>
  <w:abstractNum w:abstractNumId="30" w15:restartNumberingAfterBreak="0">
    <w:nsid w:val="572B4AD4"/>
    <w:multiLevelType w:val="hybridMultilevel"/>
    <w:tmpl w:val="F850D980"/>
    <w:lvl w:ilvl="0" w:tplc="A86A90BC">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1" w15:restartNumberingAfterBreak="0">
    <w:nsid w:val="5F1A3AE3"/>
    <w:multiLevelType w:val="hybridMultilevel"/>
    <w:tmpl w:val="59EE6CDA"/>
    <w:lvl w:ilvl="0" w:tplc="8668ED4A">
      <w:start w:val="1"/>
      <w:numFmt w:val="bullet"/>
      <w:pStyle w:val="ListBullet2"/>
      <w:lvlText w:val="-"/>
      <w:lvlJc w:val="left"/>
      <w:pPr>
        <w:ind w:left="1627" w:hanging="360"/>
      </w:pPr>
      <w:rPr>
        <w:rFonts w:ascii="Lucida Sans Unicode" w:hAnsi="Lucida Sans Unicode" w:hint="default"/>
      </w:rPr>
    </w:lvl>
    <w:lvl w:ilvl="1" w:tplc="0C0C0003" w:tentative="1">
      <w:start w:val="1"/>
      <w:numFmt w:val="bullet"/>
      <w:lvlText w:val="o"/>
      <w:lvlJc w:val="left"/>
      <w:pPr>
        <w:ind w:left="2347" w:hanging="360"/>
      </w:pPr>
      <w:rPr>
        <w:rFonts w:ascii="Courier New" w:hAnsi="Courier New" w:cs="Courier New" w:hint="default"/>
      </w:rPr>
    </w:lvl>
    <w:lvl w:ilvl="2" w:tplc="0C0C0005" w:tentative="1">
      <w:start w:val="1"/>
      <w:numFmt w:val="bullet"/>
      <w:lvlText w:val=""/>
      <w:lvlJc w:val="left"/>
      <w:pPr>
        <w:ind w:left="3067" w:hanging="360"/>
      </w:pPr>
      <w:rPr>
        <w:rFonts w:ascii="Wingdings" w:hAnsi="Wingdings" w:hint="default"/>
      </w:rPr>
    </w:lvl>
    <w:lvl w:ilvl="3" w:tplc="0C0C0001" w:tentative="1">
      <w:start w:val="1"/>
      <w:numFmt w:val="bullet"/>
      <w:lvlText w:val=""/>
      <w:lvlJc w:val="left"/>
      <w:pPr>
        <w:ind w:left="3787" w:hanging="360"/>
      </w:pPr>
      <w:rPr>
        <w:rFonts w:ascii="Symbol" w:hAnsi="Symbol" w:hint="default"/>
      </w:rPr>
    </w:lvl>
    <w:lvl w:ilvl="4" w:tplc="0C0C0003" w:tentative="1">
      <w:start w:val="1"/>
      <w:numFmt w:val="bullet"/>
      <w:lvlText w:val="o"/>
      <w:lvlJc w:val="left"/>
      <w:pPr>
        <w:ind w:left="4507" w:hanging="360"/>
      </w:pPr>
      <w:rPr>
        <w:rFonts w:ascii="Courier New" w:hAnsi="Courier New" w:cs="Courier New" w:hint="default"/>
      </w:rPr>
    </w:lvl>
    <w:lvl w:ilvl="5" w:tplc="0C0C0005" w:tentative="1">
      <w:start w:val="1"/>
      <w:numFmt w:val="bullet"/>
      <w:lvlText w:val=""/>
      <w:lvlJc w:val="left"/>
      <w:pPr>
        <w:ind w:left="5227" w:hanging="360"/>
      </w:pPr>
      <w:rPr>
        <w:rFonts w:ascii="Wingdings" w:hAnsi="Wingdings" w:hint="default"/>
      </w:rPr>
    </w:lvl>
    <w:lvl w:ilvl="6" w:tplc="0C0C0001" w:tentative="1">
      <w:start w:val="1"/>
      <w:numFmt w:val="bullet"/>
      <w:lvlText w:val=""/>
      <w:lvlJc w:val="left"/>
      <w:pPr>
        <w:ind w:left="5947" w:hanging="360"/>
      </w:pPr>
      <w:rPr>
        <w:rFonts w:ascii="Symbol" w:hAnsi="Symbol" w:hint="default"/>
      </w:rPr>
    </w:lvl>
    <w:lvl w:ilvl="7" w:tplc="0C0C0003" w:tentative="1">
      <w:start w:val="1"/>
      <w:numFmt w:val="bullet"/>
      <w:lvlText w:val="o"/>
      <w:lvlJc w:val="left"/>
      <w:pPr>
        <w:ind w:left="6667" w:hanging="360"/>
      </w:pPr>
      <w:rPr>
        <w:rFonts w:ascii="Courier New" w:hAnsi="Courier New" w:cs="Courier New" w:hint="default"/>
      </w:rPr>
    </w:lvl>
    <w:lvl w:ilvl="8" w:tplc="0C0C0005" w:tentative="1">
      <w:start w:val="1"/>
      <w:numFmt w:val="bullet"/>
      <w:lvlText w:val=""/>
      <w:lvlJc w:val="left"/>
      <w:pPr>
        <w:ind w:left="7387" w:hanging="360"/>
      </w:pPr>
      <w:rPr>
        <w:rFonts w:ascii="Wingdings" w:hAnsi="Wingdings" w:hint="default"/>
      </w:rPr>
    </w:lvl>
  </w:abstractNum>
  <w:abstractNum w:abstractNumId="32" w15:restartNumberingAfterBreak="0">
    <w:nsid w:val="6AAF1C8D"/>
    <w:multiLevelType w:val="hybridMultilevel"/>
    <w:tmpl w:val="7562C9EC"/>
    <w:lvl w:ilvl="0" w:tplc="E2E40582">
      <w:start w:val="1"/>
      <w:numFmt w:val="bullet"/>
      <w:pStyle w:val="ListBullet3"/>
      <w:lvlText w:val="▪"/>
      <w:lvlJc w:val="left"/>
      <w:pPr>
        <w:ind w:left="2160" w:hanging="360"/>
      </w:pPr>
      <w:rPr>
        <w:rFonts w:ascii="Lucida Sans Unicode" w:hAnsi="Lucida Sans Unicode" w:hint="default"/>
      </w:rPr>
    </w:lvl>
    <w:lvl w:ilvl="1" w:tplc="0C0C0003" w:tentative="1">
      <w:start w:val="1"/>
      <w:numFmt w:val="bullet"/>
      <w:lvlText w:val="o"/>
      <w:lvlJc w:val="left"/>
      <w:pPr>
        <w:ind w:left="2880" w:hanging="360"/>
      </w:pPr>
      <w:rPr>
        <w:rFonts w:ascii="Courier New" w:hAnsi="Courier New" w:cs="Courier New" w:hint="default"/>
      </w:rPr>
    </w:lvl>
    <w:lvl w:ilvl="2" w:tplc="0C0C0005" w:tentative="1">
      <w:start w:val="1"/>
      <w:numFmt w:val="bullet"/>
      <w:lvlText w:val=""/>
      <w:lvlJc w:val="left"/>
      <w:pPr>
        <w:ind w:left="3600" w:hanging="360"/>
      </w:pPr>
      <w:rPr>
        <w:rFonts w:ascii="Wingdings" w:hAnsi="Wingdings" w:hint="default"/>
      </w:rPr>
    </w:lvl>
    <w:lvl w:ilvl="3" w:tplc="0C0C0001">
      <w:start w:val="1"/>
      <w:numFmt w:val="bullet"/>
      <w:lvlText w:val=""/>
      <w:lvlJc w:val="left"/>
      <w:pPr>
        <w:ind w:left="4320" w:hanging="360"/>
      </w:pPr>
      <w:rPr>
        <w:rFonts w:ascii="Symbol" w:hAnsi="Symbol" w:hint="default"/>
      </w:rPr>
    </w:lvl>
    <w:lvl w:ilvl="4" w:tplc="0C0C0003" w:tentative="1">
      <w:start w:val="1"/>
      <w:numFmt w:val="bullet"/>
      <w:lvlText w:val="o"/>
      <w:lvlJc w:val="left"/>
      <w:pPr>
        <w:ind w:left="5040" w:hanging="360"/>
      </w:pPr>
      <w:rPr>
        <w:rFonts w:ascii="Courier New" w:hAnsi="Courier New" w:cs="Courier New" w:hint="default"/>
      </w:rPr>
    </w:lvl>
    <w:lvl w:ilvl="5" w:tplc="0C0C0005" w:tentative="1">
      <w:start w:val="1"/>
      <w:numFmt w:val="bullet"/>
      <w:lvlText w:val=""/>
      <w:lvlJc w:val="left"/>
      <w:pPr>
        <w:ind w:left="5760" w:hanging="360"/>
      </w:pPr>
      <w:rPr>
        <w:rFonts w:ascii="Wingdings" w:hAnsi="Wingdings" w:hint="default"/>
      </w:rPr>
    </w:lvl>
    <w:lvl w:ilvl="6" w:tplc="0C0C0001" w:tentative="1">
      <w:start w:val="1"/>
      <w:numFmt w:val="bullet"/>
      <w:lvlText w:val=""/>
      <w:lvlJc w:val="left"/>
      <w:pPr>
        <w:ind w:left="6480" w:hanging="360"/>
      </w:pPr>
      <w:rPr>
        <w:rFonts w:ascii="Symbol" w:hAnsi="Symbol" w:hint="default"/>
      </w:rPr>
    </w:lvl>
    <w:lvl w:ilvl="7" w:tplc="0C0C0003" w:tentative="1">
      <w:start w:val="1"/>
      <w:numFmt w:val="bullet"/>
      <w:lvlText w:val="o"/>
      <w:lvlJc w:val="left"/>
      <w:pPr>
        <w:ind w:left="7200" w:hanging="360"/>
      </w:pPr>
      <w:rPr>
        <w:rFonts w:ascii="Courier New" w:hAnsi="Courier New" w:cs="Courier New" w:hint="default"/>
      </w:rPr>
    </w:lvl>
    <w:lvl w:ilvl="8" w:tplc="0C0C0005" w:tentative="1">
      <w:start w:val="1"/>
      <w:numFmt w:val="bullet"/>
      <w:lvlText w:val=""/>
      <w:lvlJc w:val="left"/>
      <w:pPr>
        <w:ind w:left="7920" w:hanging="360"/>
      </w:pPr>
      <w:rPr>
        <w:rFonts w:ascii="Wingdings" w:hAnsi="Wingdings" w:hint="default"/>
      </w:rPr>
    </w:lvl>
  </w:abstractNum>
  <w:abstractNum w:abstractNumId="33" w15:restartNumberingAfterBreak="0">
    <w:nsid w:val="6E73004D"/>
    <w:multiLevelType w:val="hybridMultilevel"/>
    <w:tmpl w:val="58F2D8A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4" w15:restartNumberingAfterBreak="0">
    <w:nsid w:val="79417F5A"/>
    <w:multiLevelType w:val="hybridMultilevel"/>
    <w:tmpl w:val="DEF28614"/>
    <w:lvl w:ilvl="0" w:tplc="1009001B">
      <w:start w:val="1"/>
      <w:numFmt w:val="low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5" w15:restartNumberingAfterBreak="0">
    <w:nsid w:val="7C2F5AAA"/>
    <w:multiLevelType w:val="hybridMultilevel"/>
    <w:tmpl w:val="A81CBCF0"/>
    <w:lvl w:ilvl="0" w:tplc="38569C78">
      <w:start w:val="1"/>
      <w:numFmt w:val="bullet"/>
      <w:lvlText w:val="▪"/>
      <w:lvlJc w:val="left"/>
      <w:pPr>
        <w:ind w:left="2700" w:hanging="360"/>
      </w:pPr>
      <w:rPr>
        <w:rFonts w:ascii="Lucida Sans Unicode" w:hAnsi="Lucida Sans Unicode" w:hint="default"/>
      </w:rPr>
    </w:lvl>
    <w:lvl w:ilvl="1" w:tplc="0C0C0003" w:tentative="1">
      <w:start w:val="1"/>
      <w:numFmt w:val="bullet"/>
      <w:lvlText w:val="o"/>
      <w:lvlJc w:val="left"/>
      <w:pPr>
        <w:ind w:left="3420" w:hanging="360"/>
      </w:pPr>
      <w:rPr>
        <w:rFonts w:ascii="Courier New" w:hAnsi="Courier New" w:cs="Courier New" w:hint="default"/>
      </w:rPr>
    </w:lvl>
    <w:lvl w:ilvl="2" w:tplc="0C0C0005" w:tentative="1">
      <w:start w:val="1"/>
      <w:numFmt w:val="bullet"/>
      <w:lvlText w:val=""/>
      <w:lvlJc w:val="left"/>
      <w:pPr>
        <w:ind w:left="4140" w:hanging="360"/>
      </w:pPr>
      <w:rPr>
        <w:rFonts w:ascii="Wingdings" w:hAnsi="Wingdings" w:hint="default"/>
      </w:rPr>
    </w:lvl>
    <w:lvl w:ilvl="3" w:tplc="0C0C0001" w:tentative="1">
      <w:start w:val="1"/>
      <w:numFmt w:val="bullet"/>
      <w:lvlText w:val=""/>
      <w:lvlJc w:val="left"/>
      <w:pPr>
        <w:ind w:left="4860" w:hanging="360"/>
      </w:pPr>
      <w:rPr>
        <w:rFonts w:ascii="Symbol" w:hAnsi="Symbol" w:hint="default"/>
      </w:rPr>
    </w:lvl>
    <w:lvl w:ilvl="4" w:tplc="0C0C0003" w:tentative="1">
      <w:start w:val="1"/>
      <w:numFmt w:val="bullet"/>
      <w:lvlText w:val="o"/>
      <w:lvlJc w:val="left"/>
      <w:pPr>
        <w:ind w:left="5580" w:hanging="360"/>
      </w:pPr>
      <w:rPr>
        <w:rFonts w:ascii="Courier New" w:hAnsi="Courier New" w:cs="Courier New" w:hint="default"/>
      </w:rPr>
    </w:lvl>
    <w:lvl w:ilvl="5" w:tplc="0C0C0005" w:tentative="1">
      <w:start w:val="1"/>
      <w:numFmt w:val="bullet"/>
      <w:lvlText w:val=""/>
      <w:lvlJc w:val="left"/>
      <w:pPr>
        <w:ind w:left="6300" w:hanging="360"/>
      </w:pPr>
      <w:rPr>
        <w:rFonts w:ascii="Wingdings" w:hAnsi="Wingdings" w:hint="default"/>
      </w:rPr>
    </w:lvl>
    <w:lvl w:ilvl="6" w:tplc="0C0C0001" w:tentative="1">
      <w:start w:val="1"/>
      <w:numFmt w:val="bullet"/>
      <w:lvlText w:val=""/>
      <w:lvlJc w:val="left"/>
      <w:pPr>
        <w:ind w:left="7020" w:hanging="360"/>
      </w:pPr>
      <w:rPr>
        <w:rFonts w:ascii="Symbol" w:hAnsi="Symbol" w:hint="default"/>
      </w:rPr>
    </w:lvl>
    <w:lvl w:ilvl="7" w:tplc="0C0C0003" w:tentative="1">
      <w:start w:val="1"/>
      <w:numFmt w:val="bullet"/>
      <w:lvlText w:val="o"/>
      <w:lvlJc w:val="left"/>
      <w:pPr>
        <w:ind w:left="7740" w:hanging="360"/>
      </w:pPr>
      <w:rPr>
        <w:rFonts w:ascii="Courier New" w:hAnsi="Courier New" w:cs="Courier New" w:hint="default"/>
      </w:rPr>
    </w:lvl>
    <w:lvl w:ilvl="8" w:tplc="0C0C0005" w:tentative="1">
      <w:start w:val="1"/>
      <w:numFmt w:val="bullet"/>
      <w:lvlText w:val=""/>
      <w:lvlJc w:val="left"/>
      <w:pPr>
        <w:ind w:left="8460" w:hanging="360"/>
      </w:pPr>
      <w:rPr>
        <w:rFonts w:ascii="Wingdings" w:hAnsi="Wingdings" w:hint="default"/>
      </w:rPr>
    </w:lvl>
  </w:abstractNum>
  <w:num w:numId="1">
    <w:abstractNumId w:val="18"/>
  </w:num>
  <w:num w:numId="2">
    <w:abstractNumId w:val="30"/>
  </w:num>
  <w:num w:numId="3">
    <w:abstractNumId w:val="25"/>
  </w:num>
  <w:num w:numId="4">
    <w:abstractNumId w:val="19"/>
  </w:num>
  <w:num w:numId="5">
    <w:abstractNumId w:val="21"/>
  </w:num>
  <w:num w:numId="6">
    <w:abstractNumId w:val="29"/>
  </w:num>
  <w:num w:numId="7">
    <w:abstractNumId w:val="28"/>
    <w:lvlOverride w:ilvl="0">
      <w:lvl w:ilvl="0">
        <w:start w:val="1"/>
        <w:numFmt w:val="decimal"/>
        <w:pStyle w:val="Annexes"/>
        <w:suff w:val="space"/>
        <w:lvlText w:val="Annex %1: "/>
        <w:lvlJc w:val="left"/>
        <w:pPr>
          <w:ind w:left="144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8">
    <w:abstractNumId w:val="4"/>
  </w:num>
  <w:num w:numId="9">
    <w:abstractNumId w:val="3"/>
  </w:num>
  <w:num w:numId="10">
    <w:abstractNumId w:val="2"/>
  </w:num>
  <w:num w:numId="11">
    <w:abstractNumId w:val="1"/>
  </w:num>
  <w:num w:numId="12">
    <w:abstractNumId w:val="0"/>
  </w:num>
  <w:num w:numId="13">
    <w:abstractNumId w:val="16"/>
  </w:num>
  <w:num w:numId="14">
    <w:abstractNumId w:val="31"/>
  </w:num>
  <w:num w:numId="15">
    <w:abstractNumId w:val="32"/>
  </w:num>
  <w:num w:numId="16">
    <w:abstractNumId w:val="35"/>
  </w:num>
  <w:num w:numId="17">
    <w:abstractNumId w:val="11"/>
  </w:num>
  <w:num w:numId="18">
    <w:abstractNumId w:val="20"/>
  </w:num>
  <w:num w:numId="19">
    <w:abstractNumId w:val="8"/>
  </w:num>
  <w:num w:numId="20">
    <w:abstractNumId w:val="22"/>
  </w:num>
  <w:num w:numId="21">
    <w:abstractNumId w:val="27"/>
  </w:num>
  <w:num w:numId="22">
    <w:abstractNumId w:val="5"/>
  </w:num>
  <w:num w:numId="23">
    <w:abstractNumId w:val="7"/>
  </w:num>
  <w:num w:numId="24">
    <w:abstractNumId w:val="6"/>
  </w:num>
  <w:num w:numId="25">
    <w:abstractNumId w:val="20"/>
  </w:num>
  <w:num w:numId="26">
    <w:abstractNumId w:val="10"/>
  </w:num>
  <w:num w:numId="27">
    <w:abstractNumId w:val="26"/>
  </w:num>
  <w:num w:numId="28">
    <w:abstractNumId w:val="34"/>
  </w:num>
  <w:num w:numId="29">
    <w:abstractNumId w:val="24"/>
  </w:num>
  <w:num w:numId="30">
    <w:abstractNumId w:val="12"/>
  </w:num>
  <w:num w:numId="31">
    <w:abstractNumId w:val="23"/>
  </w:num>
  <w:num w:numId="32">
    <w:abstractNumId w:val="9"/>
  </w:num>
  <w:num w:numId="33">
    <w:abstractNumId w:val="17"/>
  </w:num>
  <w:num w:numId="34">
    <w:abstractNumId w:val="13"/>
  </w:num>
  <w:num w:numId="35">
    <w:abstractNumId w:val="14"/>
  </w:num>
  <w:num w:numId="36">
    <w:abstractNumId w:val="33"/>
  </w:num>
  <w:num w:numId="37">
    <w:abstractNumId w:val="15"/>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esjardins-Couture, Eugene">
    <w15:presenceInfo w15:providerId="AD" w15:userId="S-1-5-21-66081788-462978661-1268862865-292636"/>
  </w15:person>
  <w15:person w15:author="Apablaza-Arancibia, Estefan">
    <w15:presenceInfo w15:providerId="AD" w15:userId="S-1-5-21-66081788-462978661-1268862865-2742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hyphenationZone w:val="425"/>
  <w:characterSpacingControl w:val="doNotCompress"/>
  <w:hdrShapeDefaults>
    <o:shapedefaults v:ext="edit" spidmax="1843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E9E"/>
    <w:rsid w:val="000019D7"/>
    <w:rsid w:val="000024FE"/>
    <w:rsid w:val="00004DB0"/>
    <w:rsid w:val="00005791"/>
    <w:rsid w:val="000066AD"/>
    <w:rsid w:val="00011142"/>
    <w:rsid w:val="000117E5"/>
    <w:rsid w:val="0001271C"/>
    <w:rsid w:val="00012832"/>
    <w:rsid w:val="0004082F"/>
    <w:rsid w:val="0004290E"/>
    <w:rsid w:val="00044986"/>
    <w:rsid w:val="00046C05"/>
    <w:rsid w:val="00047E65"/>
    <w:rsid w:val="00056861"/>
    <w:rsid w:val="00061E3A"/>
    <w:rsid w:val="00062203"/>
    <w:rsid w:val="00071221"/>
    <w:rsid w:val="000728DA"/>
    <w:rsid w:val="0007422E"/>
    <w:rsid w:val="00084C1F"/>
    <w:rsid w:val="000865B4"/>
    <w:rsid w:val="000962E9"/>
    <w:rsid w:val="000A5544"/>
    <w:rsid w:val="000A7036"/>
    <w:rsid w:val="000B080C"/>
    <w:rsid w:val="000B79CF"/>
    <w:rsid w:val="000B7E15"/>
    <w:rsid w:val="000C0AE0"/>
    <w:rsid w:val="000C157A"/>
    <w:rsid w:val="000C26EC"/>
    <w:rsid w:val="000D5407"/>
    <w:rsid w:val="000E0E79"/>
    <w:rsid w:val="000E4ADA"/>
    <w:rsid w:val="000E6CF2"/>
    <w:rsid w:val="000E75E6"/>
    <w:rsid w:val="000F0009"/>
    <w:rsid w:val="000F0FEC"/>
    <w:rsid w:val="000F413E"/>
    <w:rsid w:val="000F6040"/>
    <w:rsid w:val="000F77EA"/>
    <w:rsid w:val="00101661"/>
    <w:rsid w:val="0010660B"/>
    <w:rsid w:val="001077F5"/>
    <w:rsid w:val="00111391"/>
    <w:rsid w:val="001118B2"/>
    <w:rsid w:val="0011295A"/>
    <w:rsid w:val="00113AC5"/>
    <w:rsid w:val="00114889"/>
    <w:rsid w:val="00116B5C"/>
    <w:rsid w:val="00116BA3"/>
    <w:rsid w:val="0012004E"/>
    <w:rsid w:val="001238CE"/>
    <w:rsid w:val="00132669"/>
    <w:rsid w:val="00141443"/>
    <w:rsid w:val="00151B44"/>
    <w:rsid w:val="0015239B"/>
    <w:rsid w:val="0015628B"/>
    <w:rsid w:val="001625B2"/>
    <w:rsid w:val="0016470B"/>
    <w:rsid w:val="00164B6A"/>
    <w:rsid w:val="00166723"/>
    <w:rsid w:val="00170213"/>
    <w:rsid w:val="001772C4"/>
    <w:rsid w:val="00184902"/>
    <w:rsid w:val="00184C94"/>
    <w:rsid w:val="00186B1A"/>
    <w:rsid w:val="001905EE"/>
    <w:rsid w:val="001972FB"/>
    <w:rsid w:val="001974FE"/>
    <w:rsid w:val="00197A3D"/>
    <w:rsid w:val="00197E1F"/>
    <w:rsid w:val="001A1EEF"/>
    <w:rsid w:val="001A43F8"/>
    <w:rsid w:val="001A62D1"/>
    <w:rsid w:val="001A6A4A"/>
    <w:rsid w:val="001B1416"/>
    <w:rsid w:val="001B24B1"/>
    <w:rsid w:val="001B523D"/>
    <w:rsid w:val="001B66CE"/>
    <w:rsid w:val="001C2548"/>
    <w:rsid w:val="001D78D3"/>
    <w:rsid w:val="001E7530"/>
    <w:rsid w:val="001F1AC1"/>
    <w:rsid w:val="001F1D81"/>
    <w:rsid w:val="001F1F0F"/>
    <w:rsid w:val="001F43FF"/>
    <w:rsid w:val="00201E38"/>
    <w:rsid w:val="00202E6E"/>
    <w:rsid w:val="00206431"/>
    <w:rsid w:val="00211943"/>
    <w:rsid w:val="0021276E"/>
    <w:rsid w:val="00213537"/>
    <w:rsid w:val="002163EB"/>
    <w:rsid w:val="0021739F"/>
    <w:rsid w:val="00221B5B"/>
    <w:rsid w:val="002254CC"/>
    <w:rsid w:val="00225BE8"/>
    <w:rsid w:val="00232D6F"/>
    <w:rsid w:val="002338C8"/>
    <w:rsid w:val="00234160"/>
    <w:rsid w:val="0023450E"/>
    <w:rsid w:val="002360A7"/>
    <w:rsid w:val="002408EC"/>
    <w:rsid w:val="0024143D"/>
    <w:rsid w:val="00244889"/>
    <w:rsid w:val="00246090"/>
    <w:rsid w:val="002460C3"/>
    <w:rsid w:val="00250EA6"/>
    <w:rsid w:val="00261DE2"/>
    <w:rsid w:val="00263746"/>
    <w:rsid w:val="00266E66"/>
    <w:rsid w:val="002727F2"/>
    <w:rsid w:val="0027323E"/>
    <w:rsid w:val="0027356D"/>
    <w:rsid w:val="0027773C"/>
    <w:rsid w:val="00277795"/>
    <w:rsid w:val="00281E45"/>
    <w:rsid w:val="00283F98"/>
    <w:rsid w:val="002849ED"/>
    <w:rsid w:val="002862BE"/>
    <w:rsid w:val="00286E35"/>
    <w:rsid w:val="00291E0E"/>
    <w:rsid w:val="00295E80"/>
    <w:rsid w:val="0029725A"/>
    <w:rsid w:val="002A6539"/>
    <w:rsid w:val="002A708A"/>
    <w:rsid w:val="002A72C5"/>
    <w:rsid w:val="002B0C31"/>
    <w:rsid w:val="002B358E"/>
    <w:rsid w:val="002B39F4"/>
    <w:rsid w:val="002B6F4F"/>
    <w:rsid w:val="002C02E3"/>
    <w:rsid w:val="002C09A4"/>
    <w:rsid w:val="002C1939"/>
    <w:rsid w:val="002C1E3D"/>
    <w:rsid w:val="002C2E9E"/>
    <w:rsid w:val="002C6D64"/>
    <w:rsid w:val="002D2D1A"/>
    <w:rsid w:val="002D504A"/>
    <w:rsid w:val="002E5B76"/>
    <w:rsid w:val="002F5FA6"/>
    <w:rsid w:val="0030397A"/>
    <w:rsid w:val="003063A4"/>
    <w:rsid w:val="00311F89"/>
    <w:rsid w:val="0031753E"/>
    <w:rsid w:val="00322243"/>
    <w:rsid w:val="00323437"/>
    <w:rsid w:val="00330FD3"/>
    <w:rsid w:val="003324E9"/>
    <w:rsid w:val="00332DE6"/>
    <w:rsid w:val="0034412F"/>
    <w:rsid w:val="003456A4"/>
    <w:rsid w:val="0035108B"/>
    <w:rsid w:val="00360B1F"/>
    <w:rsid w:val="00366F61"/>
    <w:rsid w:val="00372CC2"/>
    <w:rsid w:val="003749EC"/>
    <w:rsid w:val="00374E7D"/>
    <w:rsid w:val="00376D70"/>
    <w:rsid w:val="003844AD"/>
    <w:rsid w:val="00390F8A"/>
    <w:rsid w:val="00394489"/>
    <w:rsid w:val="0039577C"/>
    <w:rsid w:val="003976BA"/>
    <w:rsid w:val="003A1679"/>
    <w:rsid w:val="003A7F87"/>
    <w:rsid w:val="003B0181"/>
    <w:rsid w:val="003B24C9"/>
    <w:rsid w:val="003B5F3A"/>
    <w:rsid w:val="003C09BC"/>
    <w:rsid w:val="003C0D82"/>
    <w:rsid w:val="003D1F70"/>
    <w:rsid w:val="003D279E"/>
    <w:rsid w:val="003D35FD"/>
    <w:rsid w:val="003D54F4"/>
    <w:rsid w:val="003E012B"/>
    <w:rsid w:val="003E27F8"/>
    <w:rsid w:val="003E299E"/>
    <w:rsid w:val="003E6440"/>
    <w:rsid w:val="003E6FF9"/>
    <w:rsid w:val="00401A75"/>
    <w:rsid w:val="00403524"/>
    <w:rsid w:val="004055C9"/>
    <w:rsid w:val="00411903"/>
    <w:rsid w:val="00414425"/>
    <w:rsid w:val="00420186"/>
    <w:rsid w:val="00420E14"/>
    <w:rsid w:val="00432AC1"/>
    <w:rsid w:val="004350EE"/>
    <w:rsid w:val="0044683D"/>
    <w:rsid w:val="00451A61"/>
    <w:rsid w:val="00452367"/>
    <w:rsid w:val="00452A5A"/>
    <w:rsid w:val="00455BF9"/>
    <w:rsid w:val="0045668E"/>
    <w:rsid w:val="00457D05"/>
    <w:rsid w:val="00460BE0"/>
    <w:rsid w:val="004617F5"/>
    <w:rsid w:val="004621EF"/>
    <w:rsid w:val="00463164"/>
    <w:rsid w:val="00470230"/>
    <w:rsid w:val="00471CC1"/>
    <w:rsid w:val="00484A37"/>
    <w:rsid w:val="0049464F"/>
    <w:rsid w:val="004A2696"/>
    <w:rsid w:val="004A4407"/>
    <w:rsid w:val="004A458F"/>
    <w:rsid w:val="004A76B7"/>
    <w:rsid w:val="004B2B8B"/>
    <w:rsid w:val="004B609F"/>
    <w:rsid w:val="004C10AB"/>
    <w:rsid w:val="004C5FB3"/>
    <w:rsid w:val="004C6D29"/>
    <w:rsid w:val="004D09F7"/>
    <w:rsid w:val="004D1A9F"/>
    <w:rsid w:val="004D49A8"/>
    <w:rsid w:val="004D5C68"/>
    <w:rsid w:val="004E08A8"/>
    <w:rsid w:val="004E1211"/>
    <w:rsid w:val="004E56CD"/>
    <w:rsid w:val="004F32CA"/>
    <w:rsid w:val="004F37F7"/>
    <w:rsid w:val="004F56E1"/>
    <w:rsid w:val="005051D4"/>
    <w:rsid w:val="00512E27"/>
    <w:rsid w:val="00513647"/>
    <w:rsid w:val="00513FB4"/>
    <w:rsid w:val="00514F97"/>
    <w:rsid w:val="00521352"/>
    <w:rsid w:val="005236C9"/>
    <w:rsid w:val="005258CF"/>
    <w:rsid w:val="005321C9"/>
    <w:rsid w:val="00536DCB"/>
    <w:rsid w:val="00544C18"/>
    <w:rsid w:val="00547670"/>
    <w:rsid w:val="00547FBB"/>
    <w:rsid w:val="00550B9A"/>
    <w:rsid w:val="005528D7"/>
    <w:rsid w:val="00566374"/>
    <w:rsid w:val="00572E87"/>
    <w:rsid w:val="0057379B"/>
    <w:rsid w:val="00574A85"/>
    <w:rsid w:val="00574B2E"/>
    <w:rsid w:val="00580C2B"/>
    <w:rsid w:val="005816FC"/>
    <w:rsid w:val="00584EC5"/>
    <w:rsid w:val="00593763"/>
    <w:rsid w:val="005A182E"/>
    <w:rsid w:val="005B4211"/>
    <w:rsid w:val="005B4FFF"/>
    <w:rsid w:val="005C6FE6"/>
    <w:rsid w:val="005D2D41"/>
    <w:rsid w:val="005D3C96"/>
    <w:rsid w:val="005D4F0E"/>
    <w:rsid w:val="005D7EA6"/>
    <w:rsid w:val="005E46EB"/>
    <w:rsid w:val="005E4919"/>
    <w:rsid w:val="005F653F"/>
    <w:rsid w:val="00606908"/>
    <w:rsid w:val="00610A79"/>
    <w:rsid w:val="006125B6"/>
    <w:rsid w:val="00616E07"/>
    <w:rsid w:val="006202DE"/>
    <w:rsid w:val="0062201B"/>
    <w:rsid w:val="0062254E"/>
    <w:rsid w:val="006243BF"/>
    <w:rsid w:val="006307C4"/>
    <w:rsid w:val="0063313D"/>
    <w:rsid w:val="00634230"/>
    <w:rsid w:val="00634D76"/>
    <w:rsid w:val="006410D4"/>
    <w:rsid w:val="00641315"/>
    <w:rsid w:val="006419F6"/>
    <w:rsid w:val="00642272"/>
    <w:rsid w:val="006522A4"/>
    <w:rsid w:val="006675A1"/>
    <w:rsid w:val="00670AED"/>
    <w:rsid w:val="00674C57"/>
    <w:rsid w:val="00674CBD"/>
    <w:rsid w:val="00675F80"/>
    <w:rsid w:val="00676B99"/>
    <w:rsid w:val="00685AE1"/>
    <w:rsid w:val="00685DA4"/>
    <w:rsid w:val="00690F64"/>
    <w:rsid w:val="006A3E89"/>
    <w:rsid w:val="006B3003"/>
    <w:rsid w:val="006B35FC"/>
    <w:rsid w:val="006B618F"/>
    <w:rsid w:val="006B648D"/>
    <w:rsid w:val="006C0E0C"/>
    <w:rsid w:val="006C5F68"/>
    <w:rsid w:val="006D0DCA"/>
    <w:rsid w:val="006D2BBB"/>
    <w:rsid w:val="006D5990"/>
    <w:rsid w:val="006D6A71"/>
    <w:rsid w:val="006E0095"/>
    <w:rsid w:val="006E0431"/>
    <w:rsid w:val="006E2A1C"/>
    <w:rsid w:val="006E5001"/>
    <w:rsid w:val="006E705A"/>
    <w:rsid w:val="006F3E69"/>
    <w:rsid w:val="006F7CA1"/>
    <w:rsid w:val="0070007F"/>
    <w:rsid w:val="007003C7"/>
    <w:rsid w:val="00700FCC"/>
    <w:rsid w:val="00702624"/>
    <w:rsid w:val="007032B6"/>
    <w:rsid w:val="00703836"/>
    <w:rsid w:val="0071280D"/>
    <w:rsid w:val="00721223"/>
    <w:rsid w:val="00722E62"/>
    <w:rsid w:val="00724516"/>
    <w:rsid w:val="00724705"/>
    <w:rsid w:val="00724B9F"/>
    <w:rsid w:val="007263AF"/>
    <w:rsid w:val="007322AF"/>
    <w:rsid w:val="00733D21"/>
    <w:rsid w:val="00735677"/>
    <w:rsid w:val="0073608F"/>
    <w:rsid w:val="007474E1"/>
    <w:rsid w:val="00754A1A"/>
    <w:rsid w:val="007642DE"/>
    <w:rsid w:val="007656CF"/>
    <w:rsid w:val="007661BD"/>
    <w:rsid w:val="0076634D"/>
    <w:rsid w:val="00766644"/>
    <w:rsid w:val="00766BD8"/>
    <w:rsid w:val="00767ACE"/>
    <w:rsid w:val="007707F3"/>
    <w:rsid w:val="0077082A"/>
    <w:rsid w:val="007818C8"/>
    <w:rsid w:val="00784607"/>
    <w:rsid w:val="00784720"/>
    <w:rsid w:val="00784E33"/>
    <w:rsid w:val="0078549C"/>
    <w:rsid w:val="00786393"/>
    <w:rsid w:val="007878B9"/>
    <w:rsid w:val="00790B05"/>
    <w:rsid w:val="007932E2"/>
    <w:rsid w:val="007A1431"/>
    <w:rsid w:val="007A268A"/>
    <w:rsid w:val="007A2EF2"/>
    <w:rsid w:val="007A3CA7"/>
    <w:rsid w:val="007A4778"/>
    <w:rsid w:val="007A48A7"/>
    <w:rsid w:val="007A7766"/>
    <w:rsid w:val="007B285C"/>
    <w:rsid w:val="007B4E55"/>
    <w:rsid w:val="007B63B8"/>
    <w:rsid w:val="007B7129"/>
    <w:rsid w:val="007C193F"/>
    <w:rsid w:val="007C2E3D"/>
    <w:rsid w:val="007C30C5"/>
    <w:rsid w:val="007C31F0"/>
    <w:rsid w:val="007D65F7"/>
    <w:rsid w:val="007E06F6"/>
    <w:rsid w:val="007E1704"/>
    <w:rsid w:val="007E38BA"/>
    <w:rsid w:val="007E6C27"/>
    <w:rsid w:val="007F1A9E"/>
    <w:rsid w:val="007F1E44"/>
    <w:rsid w:val="007F396D"/>
    <w:rsid w:val="007F5E9E"/>
    <w:rsid w:val="00805E22"/>
    <w:rsid w:val="00810D13"/>
    <w:rsid w:val="008165C3"/>
    <w:rsid w:val="0082101C"/>
    <w:rsid w:val="0082228B"/>
    <w:rsid w:val="008271DF"/>
    <w:rsid w:val="00834090"/>
    <w:rsid w:val="00842753"/>
    <w:rsid w:val="008461EE"/>
    <w:rsid w:val="00847308"/>
    <w:rsid w:val="00851263"/>
    <w:rsid w:val="00852DDC"/>
    <w:rsid w:val="0085733A"/>
    <w:rsid w:val="00871938"/>
    <w:rsid w:val="008724BE"/>
    <w:rsid w:val="00873DE3"/>
    <w:rsid w:val="008764BC"/>
    <w:rsid w:val="00877900"/>
    <w:rsid w:val="0088611F"/>
    <w:rsid w:val="008862F3"/>
    <w:rsid w:val="008953A9"/>
    <w:rsid w:val="00896005"/>
    <w:rsid w:val="00896A5D"/>
    <w:rsid w:val="008A176F"/>
    <w:rsid w:val="008A23E1"/>
    <w:rsid w:val="008A34A7"/>
    <w:rsid w:val="008A5AAE"/>
    <w:rsid w:val="008A5D37"/>
    <w:rsid w:val="008B0C2C"/>
    <w:rsid w:val="008B6495"/>
    <w:rsid w:val="008C283E"/>
    <w:rsid w:val="008D0223"/>
    <w:rsid w:val="008D4BDF"/>
    <w:rsid w:val="008D56B6"/>
    <w:rsid w:val="008E7824"/>
    <w:rsid w:val="008F10C9"/>
    <w:rsid w:val="008F1E78"/>
    <w:rsid w:val="008F278F"/>
    <w:rsid w:val="008F6494"/>
    <w:rsid w:val="008F71B6"/>
    <w:rsid w:val="008F74DA"/>
    <w:rsid w:val="00900B45"/>
    <w:rsid w:val="00900B78"/>
    <w:rsid w:val="00901778"/>
    <w:rsid w:val="00902CC5"/>
    <w:rsid w:val="00906503"/>
    <w:rsid w:val="009111A6"/>
    <w:rsid w:val="0091543A"/>
    <w:rsid w:val="00920D33"/>
    <w:rsid w:val="0092138F"/>
    <w:rsid w:val="00921DB9"/>
    <w:rsid w:val="009239B5"/>
    <w:rsid w:val="00923C81"/>
    <w:rsid w:val="00927CA6"/>
    <w:rsid w:val="00934428"/>
    <w:rsid w:val="00935F4F"/>
    <w:rsid w:val="00941A3F"/>
    <w:rsid w:val="00942F1D"/>
    <w:rsid w:val="00943C6D"/>
    <w:rsid w:val="0095684D"/>
    <w:rsid w:val="00962400"/>
    <w:rsid w:val="00964CAF"/>
    <w:rsid w:val="0097101E"/>
    <w:rsid w:val="00972A26"/>
    <w:rsid w:val="009769B9"/>
    <w:rsid w:val="009848FC"/>
    <w:rsid w:val="009941F9"/>
    <w:rsid w:val="00994CCB"/>
    <w:rsid w:val="00996290"/>
    <w:rsid w:val="009962A6"/>
    <w:rsid w:val="009A0F17"/>
    <w:rsid w:val="009A2A05"/>
    <w:rsid w:val="009A47FE"/>
    <w:rsid w:val="009B60ED"/>
    <w:rsid w:val="009B69CE"/>
    <w:rsid w:val="009B730A"/>
    <w:rsid w:val="009C070D"/>
    <w:rsid w:val="009C7774"/>
    <w:rsid w:val="009C7849"/>
    <w:rsid w:val="009D636A"/>
    <w:rsid w:val="009D6381"/>
    <w:rsid w:val="009E35A2"/>
    <w:rsid w:val="009F063D"/>
    <w:rsid w:val="009F1808"/>
    <w:rsid w:val="009F26D8"/>
    <w:rsid w:val="009F2DA9"/>
    <w:rsid w:val="009F3D1A"/>
    <w:rsid w:val="009F5A5F"/>
    <w:rsid w:val="009F5D06"/>
    <w:rsid w:val="009F5E4C"/>
    <w:rsid w:val="00A10399"/>
    <w:rsid w:val="00A13826"/>
    <w:rsid w:val="00A1519D"/>
    <w:rsid w:val="00A20926"/>
    <w:rsid w:val="00A23A79"/>
    <w:rsid w:val="00A24E1A"/>
    <w:rsid w:val="00A316D4"/>
    <w:rsid w:val="00A328BC"/>
    <w:rsid w:val="00A41C45"/>
    <w:rsid w:val="00A4390F"/>
    <w:rsid w:val="00A4603F"/>
    <w:rsid w:val="00A47735"/>
    <w:rsid w:val="00A53651"/>
    <w:rsid w:val="00A56BB4"/>
    <w:rsid w:val="00A60748"/>
    <w:rsid w:val="00A60FF4"/>
    <w:rsid w:val="00A66307"/>
    <w:rsid w:val="00A7184C"/>
    <w:rsid w:val="00A72C03"/>
    <w:rsid w:val="00A73BC3"/>
    <w:rsid w:val="00A7687A"/>
    <w:rsid w:val="00A8116D"/>
    <w:rsid w:val="00A9454A"/>
    <w:rsid w:val="00A962AD"/>
    <w:rsid w:val="00AA031A"/>
    <w:rsid w:val="00AA2235"/>
    <w:rsid w:val="00AA3C3B"/>
    <w:rsid w:val="00AA3FB4"/>
    <w:rsid w:val="00AA5B82"/>
    <w:rsid w:val="00AB080F"/>
    <w:rsid w:val="00AC068E"/>
    <w:rsid w:val="00AC1676"/>
    <w:rsid w:val="00AC5219"/>
    <w:rsid w:val="00AD4BF8"/>
    <w:rsid w:val="00AD67F2"/>
    <w:rsid w:val="00AD7C55"/>
    <w:rsid w:val="00AE22DE"/>
    <w:rsid w:val="00AE31B3"/>
    <w:rsid w:val="00AE5E81"/>
    <w:rsid w:val="00AE732A"/>
    <w:rsid w:val="00AF06EF"/>
    <w:rsid w:val="00AF370D"/>
    <w:rsid w:val="00AF4969"/>
    <w:rsid w:val="00AF5443"/>
    <w:rsid w:val="00AF6158"/>
    <w:rsid w:val="00AF645D"/>
    <w:rsid w:val="00AF7EEC"/>
    <w:rsid w:val="00B06E84"/>
    <w:rsid w:val="00B07101"/>
    <w:rsid w:val="00B12044"/>
    <w:rsid w:val="00B12674"/>
    <w:rsid w:val="00B138FD"/>
    <w:rsid w:val="00B21BDB"/>
    <w:rsid w:val="00B2649B"/>
    <w:rsid w:val="00B26FA1"/>
    <w:rsid w:val="00B42ECF"/>
    <w:rsid w:val="00B46A1F"/>
    <w:rsid w:val="00B5077E"/>
    <w:rsid w:val="00B50F57"/>
    <w:rsid w:val="00B55993"/>
    <w:rsid w:val="00B71ED9"/>
    <w:rsid w:val="00B74C48"/>
    <w:rsid w:val="00B76FC6"/>
    <w:rsid w:val="00B80F71"/>
    <w:rsid w:val="00B82486"/>
    <w:rsid w:val="00B8612F"/>
    <w:rsid w:val="00B87C69"/>
    <w:rsid w:val="00B9249F"/>
    <w:rsid w:val="00B9289F"/>
    <w:rsid w:val="00BA4D7A"/>
    <w:rsid w:val="00BA5B81"/>
    <w:rsid w:val="00BA6610"/>
    <w:rsid w:val="00BB429B"/>
    <w:rsid w:val="00BB510A"/>
    <w:rsid w:val="00BC15D9"/>
    <w:rsid w:val="00BC5E8F"/>
    <w:rsid w:val="00BD2728"/>
    <w:rsid w:val="00BD2807"/>
    <w:rsid w:val="00BD735F"/>
    <w:rsid w:val="00BD752E"/>
    <w:rsid w:val="00BE0C39"/>
    <w:rsid w:val="00BE239C"/>
    <w:rsid w:val="00BE263F"/>
    <w:rsid w:val="00BE4993"/>
    <w:rsid w:val="00BE49FD"/>
    <w:rsid w:val="00BE5D68"/>
    <w:rsid w:val="00BF372B"/>
    <w:rsid w:val="00BF3D9E"/>
    <w:rsid w:val="00BF538D"/>
    <w:rsid w:val="00C04D40"/>
    <w:rsid w:val="00C05BD7"/>
    <w:rsid w:val="00C156F1"/>
    <w:rsid w:val="00C1591E"/>
    <w:rsid w:val="00C165AB"/>
    <w:rsid w:val="00C23B1F"/>
    <w:rsid w:val="00C246E7"/>
    <w:rsid w:val="00C27B25"/>
    <w:rsid w:val="00C3030E"/>
    <w:rsid w:val="00C31BE0"/>
    <w:rsid w:val="00C35B33"/>
    <w:rsid w:val="00C36CD7"/>
    <w:rsid w:val="00C37156"/>
    <w:rsid w:val="00C40FAE"/>
    <w:rsid w:val="00C47705"/>
    <w:rsid w:val="00C500D4"/>
    <w:rsid w:val="00C52AE7"/>
    <w:rsid w:val="00C60DB4"/>
    <w:rsid w:val="00C637A5"/>
    <w:rsid w:val="00C735ED"/>
    <w:rsid w:val="00C80E95"/>
    <w:rsid w:val="00C921C8"/>
    <w:rsid w:val="00C94799"/>
    <w:rsid w:val="00C966C7"/>
    <w:rsid w:val="00C972A6"/>
    <w:rsid w:val="00CA17BE"/>
    <w:rsid w:val="00CA6EB6"/>
    <w:rsid w:val="00CB353D"/>
    <w:rsid w:val="00CB3641"/>
    <w:rsid w:val="00CB5753"/>
    <w:rsid w:val="00CB5792"/>
    <w:rsid w:val="00CB71C8"/>
    <w:rsid w:val="00CC19F3"/>
    <w:rsid w:val="00CD08B2"/>
    <w:rsid w:val="00CD1E08"/>
    <w:rsid w:val="00CD2D8D"/>
    <w:rsid w:val="00CD3512"/>
    <w:rsid w:val="00CD35EF"/>
    <w:rsid w:val="00CD40AC"/>
    <w:rsid w:val="00CD56EE"/>
    <w:rsid w:val="00CD7D1B"/>
    <w:rsid w:val="00CE5C13"/>
    <w:rsid w:val="00CF30C7"/>
    <w:rsid w:val="00CF5C51"/>
    <w:rsid w:val="00CF6937"/>
    <w:rsid w:val="00CF71E4"/>
    <w:rsid w:val="00CF72DA"/>
    <w:rsid w:val="00D03E69"/>
    <w:rsid w:val="00D04224"/>
    <w:rsid w:val="00D053DE"/>
    <w:rsid w:val="00D056EB"/>
    <w:rsid w:val="00D0702D"/>
    <w:rsid w:val="00D0793D"/>
    <w:rsid w:val="00D100CE"/>
    <w:rsid w:val="00D16E2E"/>
    <w:rsid w:val="00D26436"/>
    <w:rsid w:val="00D27E1E"/>
    <w:rsid w:val="00D34CFD"/>
    <w:rsid w:val="00D40AB7"/>
    <w:rsid w:val="00D47CB6"/>
    <w:rsid w:val="00D56B26"/>
    <w:rsid w:val="00D61BF5"/>
    <w:rsid w:val="00D63703"/>
    <w:rsid w:val="00D72C05"/>
    <w:rsid w:val="00D74E5A"/>
    <w:rsid w:val="00D77620"/>
    <w:rsid w:val="00D778CF"/>
    <w:rsid w:val="00D815E4"/>
    <w:rsid w:val="00D8613E"/>
    <w:rsid w:val="00D922B1"/>
    <w:rsid w:val="00D93295"/>
    <w:rsid w:val="00D96030"/>
    <w:rsid w:val="00DA20DC"/>
    <w:rsid w:val="00DA364C"/>
    <w:rsid w:val="00DA38D6"/>
    <w:rsid w:val="00DA7019"/>
    <w:rsid w:val="00DB6BA6"/>
    <w:rsid w:val="00DC5B72"/>
    <w:rsid w:val="00DC7F78"/>
    <w:rsid w:val="00DD0332"/>
    <w:rsid w:val="00DD730F"/>
    <w:rsid w:val="00DE03AA"/>
    <w:rsid w:val="00DE1053"/>
    <w:rsid w:val="00DE4FBC"/>
    <w:rsid w:val="00DE6FB5"/>
    <w:rsid w:val="00DF3A12"/>
    <w:rsid w:val="00DF5A69"/>
    <w:rsid w:val="00DF7A4B"/>
    <w:rsid w:val="00E0165A"/>
    <w:rsid w:val="00E01CFE"/>
    <w:rsid w:val="00E04D80"/>
    <w:rsid w:val="00E074F4"/>
    <w:rsid w:val="00E11515"/>
    <w:rsid w:val="00E12FF7"/>
    <w:rsid w:val="00E13AEE"/>
    <w:rsid w:val="00E205C1"/>
    <w:rsid w:val="00E22455"/>
    <w:rsid w:val="00E25612"/>
    <w:rsid w:val="00E27B32"/>
    <w:rsid w:val="00E31CAB"/>
    <w:rsid w:val="00E330AE"/>
    <w:rsid w:val="00E3707F"/>
    <w:rsid w:val="00E406B3"/>
    <w:rsid w:val="00E41B68"/>
    <w:rsid w:val="00E444B2"/>
    <w:rsid w:val="00E52BD7"/>
    <w:rsid w:val="00E54803"/>
    <w:rsid w:val="00E55865"/>
    <w:rsid w:val="00E56FE8"/>
    <w:rsid w:val="00E6562E"/>
    <w:rsid w:val="00E65665"/>
    <w:rsid w:val="00E66C13"/>
    <w:rsid w:val="00E677C4"/>
    <w:rsid w:val="00E70AF5"/>
    <w:rsid w:val="00E72253"/>
    <w:rsid w:val="00E75546"/>
    <w:rsid w:val="00E759D7"/>
    <w:rsid w:val="00E87FAD"/>
    <w:rsid w:val="00E92280"/>
    <w:rsid w:val="00EA1F8B"/>
    <w:rsid w:val="00EA5362"/>
    <w:rsid w:val="00EA6239"/>
    <w:rsid w:val="00EA6886"/>
    <w:rsid w:val="00EA6A1A"/>
    <w:rsid w:val="00EB5584"/>
    <w:rsid w:val="00EB6828"/>
    <w:rsid w:val="00ED1480"/>
    <w:rsid w:val="00ED4411"/>
    <w:rsid w:val="00EE0321"/>
    <w:rsid w:val="00EE23FF"/>
    <w:rsid w:val="00EE5243"/>
    <w:rsid w:val="00EE5D11"/>
    <w:rsid w:val="00EE6D93"/>
    <w:rsid w:val="00EF182B"/>
    <w:rsid w:val="00EF293D"/>
    <w:rsid w:val="00EF3CB1"/>
    <w:rsid w:val="00EF4BB0"/>
    <w:rsid w:val="00F00478"/>
    <w:rsid w:val="00F01959"/>
    <w:rsid w:val="00F01C80"/>
    <w:rsid w:val="00F028AF"/>
    <w:rsid w:val="00F03D6C"/>
    <w:rsid w:val="00F04667"/>
    <w:rsid w:val="00F05A70"/>
    <w:rsid w:val="00F1102C"/>
    <w:rsid w:val="00F14436"/>
    <w:rsid w:val="00F145A8"/>
    <w:rsid w:val="00F221D1"/>
    <w:rsid w:val="00F22D73"/>
    <w:rsid w:val="00F25DF6"/>
    <w:rsid w:val="00F268AB"/>
    <w:rsid w:val="00F30876"/>
    <w:rsid w:val="00F32BF3"/>
    <w:rsid w:val="00F34B1B"/>
    <w:rsid w:val="00F35C2B"/>
    <w:rsid w:val="00F42A37"/>
    <w:rsid w:val="00F43920"/>
    <w:rsid w:val="00F468FE"/>
    <w:rsid w:val="00F51FA9"/>
    <w:rsid w:val="00F538DE"/>
    <w:rsid w:val="00F5771E"/>
    <w:rsid w:val="00F70F64"/>
    <w:rsid w:val="00F82ADB"/>
    <w:rsid w:val="00F83DB0"/>
    <w:rsid w:val="00F8582A"/>
    <w:rsid w:val="00F86072"/>
    <w:rsid w:val="00F87E85"/>
    <w:rsid w:val="00F944B5"/>
    <w:rsid w:val="00F95A25"/>
    <w:rsid w:val="00F97B29"/>
    <w:rsid w:val="00F97B77"/>
    <w:rsid w:val="00FA004F"/>
    <w:rsid w:val="00FA142E"/>
    <w:rsid w:val="00FA2865"/>
    <w:rsid w:val="00FA3FA2"/>
    <w:rsid w:val="00FA4EA3"/>
    <w:rsid w:val="00FA6D13"/>
    <w:rsid w:val="00FB312B"/>
    <w:rsid w:val="00FB6156"/>
    <w:rsid w:val="00FB7139"/>
    <w:rsid w:val="00FC2DAF"/>
    <w:rsid w:val="00FC3C4F"/>
    <w:rsid w:val="00FC3F3E"/>
    <w:rsid w:val="00FC5A74"/>
    <w:rsid w:val="00FC6071"/>
    <w:rsid w:val="00FD5C38"/>
    <w:rsid w:val="00FD6242"/>
    <w:rsid w:val="00FE1D58"/>
    <w:rsid w:val="00FE2061"/>
    <w:rsid w:val="00FE36A1"/>
    <w:rsid w:val="00FE65E2"/>
    <w:rsid w:val="00FE7FBB"/>
    <w:rsid w:val="00FF2849"/>
    <w:rsid w:val="00FF4DE1"/>
    <w:rsid w:val="00FF5F5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58BE0900"/>
  <w15:docId w15:val="{3A934B47-77B0-49C6-95FA-75D617C79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5792"/>
    <w:rPr>
      <w:rFonts w:asciiTheme="minorHAnsi" w:hAnsiTheme="minorHAnsi"/>
      <w:sz w:val="24"/>
      <w:szCs w:val="24"/>
    </w:rPr>
  </w:style>
  <w:style w:type="paragraph" w:styleId="Heading1">
    <w:name w:val="heading 1"/>
    <w:basedOn w:val="Normal"/>
    <w:next w:val="BodyText"/>
    <w:link w:val="Heading1Char"/>
    <w:qFormat/>
    <w:rsid w:val="00012832"/>
    <w:pPr>
      <w:keepNext/>
      <w:numPr>
        <w:numId w:val="3"/>
      </w:numPr>
      <w:spacing w:before="240" w:after="60"/>
      <w:jc w:val="center"/>
      <w:outlineLvl w:val="0"/>
    </w:pPr>
    <w:rPr>
      <w:rFonts w:eastAsiaTheme="majorEastAsia" w:cstheme="majorBidi"/>
      <w:b/>
      <w:bCs/>
      <w:color w:val="008080"/>
      <w:kern w:val="32"/>
      <w:sz w:val="40"/>
      <w:szCs w:val="32"/>
    </w:rPr>
  </w:style>
  <w:style w:type="paragraph" w:styleId="Heading2">
    <w:name w:val="heading 2"/>
    <w:basedOn w:val="Normal"/>
    <w:next w:val="BodyText"/>
    <w:link w:val="Heading2Char"/>
    <w:unhideWhenUsed/>
    <w:qFormat/>
    <w:rsid w:val="00012832"/>
    <w:pPr>
      <w:keepNext/>
      <w:pageBreakBefore/>
      <w:spacing w:before="360" w:after="240"/>
      <w:outlineLvl w:val="1"/>
    </w:pPr>
    <w:rPr>
      <w:rFonts w:eastAsiaTheme="majorEastAsia" w:cstheme="majorBidi"/>
      <w:bCs/>
      <w:iCs/>
      <w:color w:val="008080"/>
      <w:sz w:val="36"/>
      <w:szCs w:val="28"/>
    </w:rPr>
  </w:style>
  <w:style w:type="paragraph" w:styleId="Heading3">
    <w:name w:val="heading 3"/>
    <w:basedOn w:val="Normal"/>
    <w:next w:val="BodyText"/>
    <w:link w:val="Heading3Char"/>
    <w:unhideWhenUsed/>
    <w:qFormat/>
    <w:rsid w:val="00211943"/>
    <w:pPr>
      <w:keepNext/>
      <w:keepLines/>
      <w:spacing w:before="360" w:after="240"/>
      <w:outlineLvl w:val="2"/>
    </w:pPr>
    <w:rPr>
      <w:rFonts w:eastAsiaTheme="majorEastAsia" w:cstheme="majorBidi"/>
      <w:b/>
      <w:bCs/>
      <w:color w:val="008080"/>
      <w:sz w:val="32"/>
    </w:rPr>
  </w:style>
  <w:style w:type="paragraph" w:styleId="Heading4">
    <w:name w:val="heading 4"/>
    <w:basedOn w:val="Normal"/>
    <w:next w:val="BodyText"/>
    <w:link w:val="Heading4Char"/>
    <w:unhideWhenUsed/>
    <w:qFormat/>
    <w:rsid w:val="00012832"/>
    <w:pPr>
      <w:keepNext/>
      <w:keepLines/>
      <w:spacing w:before="360" w:after="240"/>
      <w:outlineLvl w:val="3"/>
    </w:pPr>
    <w:rPr>
      <w:rFonts w:eastAsiaTheme="majorEastAsia" w:cstheme="majorBidi"/>
      <w:b/>
      <w:bCs/>
      <w:iCs/>
      <w:color w:val="008080"/>
      <w:sz w:val="28"/>
    </w:rPr>
  </w:style>
  <w:style w:type="paragraph" w:styleId="Heading5">
    <w:name w:val="heading 5"/>
    <w:basedOn w:val="Normal"/>
    <w:next w:val="BodyText"/>
    <w:link w:val="Heading5Char"/>
    <w:unhideWhenUsed/>
    <w:qFormat/>
    <w:rsid w:val="00012832"/>
    <w:pPr>
      <w:keepNext/>
      <w:keepLines/>
      <w:spacing w:before="200"/>
      <w:outlineLvl w:val="4"/>
    </w:pPr>
    <w:rPr>
      <w:rFonts w:eastAsiaTheme="majorEastAsia" w:cstheme="majorBidi"/>
      <w:b/>
      <w:color w:val="008080"/>
    </w:rPr>
  </w:style>
  <w:style w:type="paragraph" w:styleId="Heading6">
    <w:name w:val="heading 6"/>
    <w:basedOn w:val="Normal"/>
    <w:next w:val="Normal"/>
    <w:link w:val="Heading6Char"/>
    <w:semiHidden/>
    <w:unhideWhenUsed/>
    <w:qFormat/>
    <w:rsid w:val="00921DB9"/>
    <w:pPr>
      <w:keepNext/>
      <w:keepLines/>
      <w:spacing w:before="200"/>
      <w:outlineLvl w:val="5"/>
    </w:pPr>
    <w:rPr>
      <w:rFonts w:ascii="Tahoma" w:eastAsiaTheme="majorEastAsia" w:hAnsi="Tahoma" w:cstheme="majorBidi"/>
      <w:i/>
      <w:iCs/>
      <w:color w:val="243F60" w:themeColor="accent1" w:themeShade="7F"/>
    </w:rPr>
  </w:style>
  <w:style w:type="paragraph" w:styleId="Heading7">
    <w:name w:val="heading 7"/>
    <w:basedOn w:val="Normal"/>
    <w:next w:val="Normal"/>
    <w:link w:val="Heading7Char"/>
    <w:semiHidden/>
    <w:unhideWhenUsed/>
    <w:qFormat/>
    <w:rsid w:val="00921DB9"/>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semiHidden/>
    <w:unhideWhenUsed/>
    <w:qFormat/>
    <w:rsid w:val="00921DB9"/>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semiHidden/>
    <w:unhideWhenUsed/>
    <w:qFormat/>
    <w:rsid w:val="00921DB9"/>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1D4"/>
    <w:pPr>
      <w:ind w:left="708"/>
    </w:pPr>
  </w:style>
  <w:style w:type="paragraph" w:styleId="Header">
    <w:name w:val="header"/>
    <w:basedOn w:val="Normal"/>
    <w:link w:val="HeaderChar"/>
    <w:uiPriority w:val="99"/>
    <w:unhideWhenUsed/>
    <w:rsid w:val="00920D33"/>
    <w:pPr>
      <w:pBdr>
        <w:top w:val="single" w:sz="18" w:space="1" w:color="336699"/>
      </w:pBdr>
      <w:tabs>
        <w:tab w:val="center" w:pos="4680"/>
        <w:tab w:val="right" w:pos="9360"/>
      </w:tabs>
      <w:jc w:val="right"/>
    </w:pPr>
    <w:rPr>
      <w:rFonts w:ascii="Arial" w:hAnsi="Arial"/>
      <w:color w:val="365F91" w:themeColor="accent1" w:themeShade="BF"/>
      <w:sz w:val="16"/>
      <w:lang w:val="fr-CA"/>
    </w:rPr>
  </w:style>
  <w:style w:type="character" w:customStyle="1" w:styleId="HeaderChar">
    <w:name w:val="Header Char"/>
    <w:basedOn w:val="DefaultParagraphFont"/>
    <w:link w:val="Header"/>
    <w:uiPriority w:val="99"/>
    <w:rsid w:val="00920D33"/>
    <w:rPr>
      <w:rFonts w:ascii="Arial" w:hAnsi="Arial"/>
      <w:color w:val="365F91" w:themeColor="accent1" w:themeShade="BF"/>
      <w:sz w:val="16"/>
      <w:szCs w:val="24"/>
      <w:lang w:val="fr-CA"/>
    </w:rPr>
  </w:style>
  <w:style w:type="paragraph" w:styleId="Footer">
    <w:name w:val="footer"/>
    <w:basedOn w:val="Normal"/>
    <w:link w:val="FooterChar"/>
    <w:uiPriority w:val="99"/>
    <w:unhideWhenUsed/>
    <w:rsid w:val="00420186"/>
    <w:pPr>
      <w:pBdr>
        <w:top w:val="single" w:sz="18" w:space="1" w:color="336699"/>
      </w:pBdr>
      <w:tabs>
        <w:tab w:val="center" w:pos="4410"/>
        <w:tab w:val="right" w:pos="8640"/>
      </w:tabs>
      <w:jc w:val="center"/>
    </w:pPr>
    <w:rPr>
      <w:color w:val="365F91" w:themeColor="accent1" w:themeShade="BF"/>
      <w:sz w:val="18"/>
    </w:rPr>
  </w:style>
  <w:style w:type="character" w:customStyle="1" w:styleId="FooterChar">
    <w:name w:val="Footer Char"/>
    <w:basedOn w:val="DefaultParagraphFont"/>
    <w:link w:val="Footer"/>
    <w:uiPriority w:val="99"/>
    <w:rsid w:val="00420186"/>
    <w:rPr>
      <w:rFonts w:asciiTheme="minorHAnsi" w:hAnsiTheme="minorHAnsi"/>
      <w:color w:val="365F91" w:themeColor="accent1" w:themeShade="BF"/>
      <w:sz w:val="18"/>
      <w:szCs w:val="24"/>
    </w:rPr>
  </w:style>
  <w:style w:type="paragraph" w:styleId="BalloonText">
    <w:name w:val="Balloon Text"/>
    <w:basedOn w:val="Normal"/>
    <w:link w:val="BalloonTextChar"/>
    <w:uiPriority w:val="99"/>
    <w:unhideWhenUsed/>
    <w:rsid w:val="00111391"/>
    <w:rPr>
      <w:rFonts w:ascii="Tahoma" w:hAnsi="Tahoma" w:cs="Tahoma"/>
      <w:sz w:val="16"/>
      <w:szCs w:val="16"/>
    </w:rPr>
  </w:style>
  <w:style w:type="character" w:customStyle="1" w:styleId="BalloonTextChar">
    <w:name w:val="Balloon Text Char"/>
    <w:basedOn w:val="DefaultParagraphFont"/>
    <w:link w:val="BalloonText"/>
    <w:uiPriority w:val="99"/>
    <w:rsid w:val="00111391"/>
    <w:rPr>
      <w:rFonts w:ascii="Tahoma" w:eastAsia="Times New Roman" w:hAnsi="Tahoma" w:cs="Tahoma"/>
      <w:sz w:val="16"/>
      <w:szCs w:val="16"/>
    </w:rPr>
  </w:style>
  <w:style w:type="paragraph" w:styleId="FootnoteText">
    <w:name w:val="footnote text"/>
    <w:basedOn w:val="Normal"/>
    <w:link w:val="FootnoteTextChar"/>
    <w:uiPriority w:val="99"/>
    <w:semiHidden/>
    <w:rsid w:val="00784720"/>
    <w:pPr>
      <w:tabs>
        <w:tab w:val="left" w:pos="360"/>
      </w:tabs>
      <w:ind w:left="360" w:hanging="360"/>
    </w:pPr>
    <w:rPr>
      <w:sz w:val="18"/>
      <w:szCs w:val="20"/>
    </w:rPr>
  </w:style>
  <w:style w:type="character" w:customStyle="1" w:styleId="FootnoteTextChar">
    <w:name w:val="Footnote Text Char"/>
    <w:basedOn w:val="DefaultParagraphFont"/>
    <w:link w:val="FootnoteText"/>
    <w:uiPriority w:val="99"/>
    <w:semiHidden/>
    <w:rsid w:val="00784720"/>
    <w:rPr>
      <w:rFonts w:asciiTheme="minorHAnsi" w:hAnsiTheme="minorHAnsi"/>
      <w:sz w:val="18"/>
    </w:rPr>
  </w:style>
  <w:style w:type="character" w:styleId="FootnoteReference">
    <w:name w:val="footnote reference"/>
    <w:uiPriority w:val="99"/>
    <w:semiHidden/>
    <w:rsid w:val="00111391"/>
    <w:rPr>
      <w:rFonts w:cs="Times New Roman"/>
      <w:vertAlign w:val="superscript"/>
    </w:rPr>
  </w:style>
  <w:style w:type="paragraph" w:styleId="EndnoteText">
    <w:name w:val="endnote text"/>
    <w:basedOn w:val="Normal"/>
    <w:link w:val="EndnoteTextChar"/>
    <w:uiPriority w:val="99"/>
    <w:semiHidden/>
    <w:unhideWhenUsed/>
    <w:rsid w:val="002C09A4"/>
    <w:rPr>
      <w:sz w:val="20"/>
      <w:szCs w:val="20"/>
    </w:rPr>
  </w:style>
  <w:style w:type="character" w:customStyle="1" w:styleId="EndnoteTextChar">
    <w:name w:val="Endnote Text Char"/>
    <w:basedOn w:val="DefaultParagraphFont"/>
    <w:link w:val="EndnoteText"/>
    <w:uiPriority w:val="99"/>
    <w:semiHidden/>
    <w:rsid w:val="002C09A4"/>
    <w:rPr>
      <w:rFonts w:ascii="Calibri" w:eastAsia="Times New Roman" w:hAnsi="Calibri" w:cs="Times New Roman"/>
      <w:sz w:val="20"/>
      <w:szCs w:val="20"/>
    </w:rPr>
  </w:style>
  <w:style w:type="character" w:styleId="EndnoteReference">
    <w:name w:val="endnote reference"/>
    <w:basedOn w:val="DefaultParagraphFont"/>
    <w:uiPriority w:val="99"/>
    <w:semiHidden/>
    <w:unhideWhenUsed/>
    <w:rsid w:val="002C09A4"/>
    <w:rPr>
      <w:vertAlign w:val="superscript"/>
    </w:rPr>
  </w:style>
  <w:style w:type="character" w:customStyle="1" w:styleId="Heading1Char">
    <w:name w:val="Heading 1 Char"/>
    <w:basedOn w:val="DefaultParagraphFont"/>
    <w:link w:val="Heading1"/>
    <w:rsid w:val="00012832"/>
    <w:rPr>
      <w:rFonts w:asciiTheme="minorHAnsi" w:eastAsiaTheme="majorEastAsia" w:hAnsiTheme="minorHAnsi" w:cstheme="majorBidi"/>
      <w:b/>
      <w:bCs/>
      <w:color w:val="008080"/>
      <w:kern w:val="32"/>
      <w:sz w:val="40"/>
      <w:szCs w:val="32"/>
    </w:rPr>
  </w:style>
  <w:style w:type="character" w:customStyle="1" w:styleId="Heading2Char">
    <w:name w:val="Heading 2 Char"/>
    <w:basedOn w:val="DefaultParagraphFont"/>
    <w:link w:val="Heading2"/>
    <w:rsid w:val="00012832"/>
    <w:rPr>
      <w:rFonts w:asciiTheme="minorHAnsi" w:eastAsiaTheme="majorEastAsia" w:hAnsiTheme="minorHAnsi" w:cstheme="majorBidi"/>
      <w:bCs/>
      <w:iCs/>
      <w:color w:val="008080"/>
      <w:sz w:val="36"/>
      <w:szCs w:val="28"/>
    </w:rPr>
  </w:style>
  <w:style w:type="paragraph" w:styleId="BodyText">
    <w:name w:val="Body Text"/>
    <w:basedOn w:val="Normal"/>
    <w:link w:val="BodyTextChar"/>
    <w:uiPriority w:val="99"/>
    <w:unhideWhenUsed/>
    <w:qFormat/>
    <w:rsid w:val="00286E35"/>
    <w:pPr>
      <w:spacing w:before="240" w:after="240" w:line="280" w:lineRule="exact"/>
      <w:jc w:val="both"/>
    </w:pPr>
  </w:style>
  <w:style w:type="character" w:customStyle="1" w:styleId="BodyTextChar">
    <w:name w:val="Body Text Char"/>
    <w:basedOn w:val="DefaultParagraphFont"/>
    <w:link w:val="BodyText"/>
    <w:uiPriority w:val="99"/>
    <w:rsid w:val="00286E35"/>
    <w:rPr>
      <w:rFonts w:asciiTheme="minorHAnsi" w:hAnsiTheme="minorHAnsi"/>
      <w:sz w:val="22"/>
      <w:szCs w:val="24"/>
    </w:rPr>
  </w:style>
  <w:style w:type="paragraph" w:styleId="Title">
    <w:name w:val="Title"/>
    <w:basedOn w:val="Normal"/>
    <w:link w:val="TitleChar"/>
    <w:qFormat/>
    <w:rsid w:val="0082228B"/>
    <w:pPr>
      <w:autoSpaceDE w:val="0"/>
      <w:autoSpaceDN w:val="0"/>
      <w:adjustRightInd w:val="0"/>
      <w:spacing w:before="240" w:after="60"/>
      <w:jc w:val="center"/>
      <w:outlineLvl w:val="0"/>
    </w:pPr>
    <w:rPr>
      <w:rFonts w:ascii="Calibri" w:hAnsi="Calibri" w:cs="Arial"/>
      <w:b/>
      <w:bCs/>
      <w:color w:val="17365D" w:themeColor="text2" w:themeShade="BF"/>
      <w:kern w:val="28"/>
      <w:sz w:val="36"/>
      <w:szCs w:val="32"/>
    </w:rPr>
  </w:style>
  <w:style w:type="character" w:customStyle="1" w:styleId="TitleChar">
    <w:name w:val="Title Char"/>
    <w:basedOn w:val="DefaultParagraphFont"/>
    <w:link w:val="Title"/>
    <w:rsid w:val="0082228B"/>
    <w:rPr>
      <w:rFonts w:ascii="Calibri" w:hAnsi="Calibri" w:cs="Arial"/>
      <w:b/>
      <w:bCs/>
      <w:color w:val="17365D" w:themeColor="text2" w:themeShade="BF"/>
      <w:kern w:val="28"/>
      <w:sz w:val="36"/>
      <w:szCs w:val="32"/>
    </w:rPr>
  </w:style>
  <w:style w:type="character" w:customStyle="1" w:styleId="Heading3Char">
    <w:name w:val="Heading 3 Char"/>
    <w:basedOn w:val="DefaultParagraphFont"/>
    <w:link w:val="Heading3"/>
    <w:rsid w:val="00211943"/>
    <w:rPr>
      <w:rFonts w:asciiTheme="minorHAnsi" w:eastAsiaTheme="majorEastAsia" w:hAnsiTheme="minorHAnsi" w:cstheme="majorBidi"/>
      <w:b/>
      <w:bCs/>
      <w:color w:val="008080"/>
      <w:sz w:val="32"/>
      <w:szCs w:val="24"/>
    </w:rPr>
  </w:style>
  <w:style w:type="character" w:customStyle="1" w:styleId="Heading4Char">
    <w:name w:val="Heading 4 Char"/>
    <w:basedOn w:val="DefaultParagraphFont"/>
    <w:link w:val="Heading4"/>
    <w:rsid w:val="00012832"/>
    <w:rPr>
      <w:rFonts w:asciiTheme="minorHAnsi" w:eastAsiaTheme="majorEastAsia" w:hAnsiTheme="minorHAnsi" w:cstheme="majorBidi"/>
      <w:b/>
      <w:bCs/>
      <w:iCs/>
      <w:color w:val="008080"/>
      <w:sz w:val="28"/>
      <w:szCs w:val="24"/>
    </w:rPr>
  </w:style>
  <w:style w:type="paragraph" w:customStyle="1" w:styleId="Titre2sansTDM">
    <w:name w:val="Titre 2 sans TDM"/>
    <w:basedOn w:val="Normal"/>
    <w:next w:val="BlockText"/>
    <w:link w:val="Titre2sansTDMChar"/>
    <w:qFormat/>
    <w:rsid w:val="00012832"/>
    <w:pPr>
      <w:spacing w:before="360" w:after="240"/>
    </w:pPr>
    <w:rPr>
      <w:color w:val="008080"/>
      <w:sz w:val="44"/>
    </w:rPr>
  </w:style>
  <w:style w:type="character" w:customStyle="1" w:styleId="Heading5Char">
    <w:name w:val="Heading 5 Char"/>
    <w:basedOn w:val="DefaultParagraphFont"/>
    <w:link w:val="Heading5"/>
    <w:rsid w:val="00012832"/>
    <w:rPr>
      <w:rFonts w:asciiTheme="minorHAnsi" w:eastAsiaTheme="majorEastAsia" w:hAnsiTheme="minorHAnsi" w:cstheme="majorBidi"/>
      <w:b/>
      <w:color w:val="008080"/>
      <w:sz w:val="24"/>
      <w:szCs w:val="24"/>
    </w:rPr>
  </w:style>
  <w:style w:type="character" w:customStyle="1" w:styleId="Titre2sansTDMChar">
    <w:name w:val="Titre 2 sans TDM Char"/>
    <w:basedOn w:val="Heading2Char"/>
    <w:link w:val="Titre2sansTDM"/>
    <w:rsid w:val="00012832"/>
    <w:rPr>
      <w:rFonts w:asciiTheme="minorHAnsi" w:eastAsiaTheme="majorEastAsia" w:hAnsiTheme="minorHAnsi" w:cstheme="majorBidi"/>
      <w:b/>
      <w:bCs w:val="0"/>
      <w:iCs w:val="0"/>
      <w:color w:val="008080"/>
      <w:sz w:val="44"/>
      <w:szCs w:val="24"/>
    </w:rPr>
  </w:style>
  <w:style w:type="character" w:customStyle="1" w:styleId="Heading6Char">
    <w:name w:val="Heading 6 Char"/>
    <w:basedOn w:val="DefaultParagraphFont"/>
    <w:link w:val="Heading6"/>
    <w:semiHidden/>
    <w:rsid w:val="00733D21"/>
    <w:rPr>
      <w:rFonts w:ascii="Tahoma" w:eastAsiaTheme="majorEastAsia" w:hAnsi="Tahoma" w:cstheme="majorBidi"/>
      <w:i/>
      <w:iCs/>
      <w:color w:val="243F60" w:themeColor="accent1" w:themeShade="7F"/>
      <w:sz w:val="22"/>
      <w:szCs w:val="24"/>
    </w:rPr>
  </w:style>
  <w:style w:type="character" w:customStyle="1" w:styleId="Heading7Char">
    <w:name w:val="Heading 7 Char"/>
    <w:basedOn w:val="DefaultParagraphFont"/>
    <w:link w:val="Heading7"/>
    <w:semiHidden/>
    <w:rsid w:val="002727F2"/>
    <w:rPr>
      <w:rFonts w:asciiTheme="minorHAnsi" w:eastAsiaTheme="majorEastAsia" w:hAnsiTheme="minorHAnsi" w:cstheme="majorBidi"/>
      <w:i/>
      <w:iCs/>
      <w:color w:val="404040" w:themeColor="text1" w:themeTint="BF"/>
      <w:sz w:val="22"/>
      <w:szCs w:val="24"/>
    </w:rPr>
  </w:style>
  <w:style w:type="character" w:customStyle="1" w:styleId="Heading8Char">
    <w:name w:val="Heading 8 Char"/>
    <w:basedOn w:val="DefaultParagraphFont"/>
    <w:link w:val="Heading8"/>
    <w:semiHidden/>
    <w:rsid w:val="002727F2"/>
    <w:rPr>
      <w:rFonts w:asciiTheme="minorHAnsi" w:eastAsiaTheme="majorEastAsia" w:hAnsiTheme="minorHAnsi" w:cstheme="majorBidi"/>
      <w:color w:val="404040" w:themeColor="text1" w:themeTint="BF"/>
    </w:rPr>
  </w:style>
  <w:style w:type="character" w:customStyle="1" w:styleId="Heading9Char">
    <w:name w:val="Heading 9 Char"/>
    <w:basedOn w:val="DefaultParagraphFont"/>
    <w:link w:val="Heading9"/>
    <w:semiHidden/>
    <w:rsid w:val="002727F2"/>
    <w:rPr>
      <w:rFonts w:asciiTheme="minorHAnsi" w:eastAsiaTheme="majorEastAsia" w:hAnsiTheme="minorHAnsi" w:cstheme="majorBidi"/>
      <w:i/>
      <w:iCs/>
      <w:color w:val="404040" w:themeColor="text1" w:themeTint="BF"/>
    </w:rPr>
  </w:style>
  <w:style w:type="table" w:styleId="TableGrid">
    <w:name w:val="Table Grid"/>
    <w:basedOn w:val="TableNormal"/>
    <w:uiPriority w:val="99"/>
    <w:rsid w:val="005D3C96"/>
    <w:rPr>
      <w:rFonts w:ascii="Calibri" w:hAnsi="Calibri"/>
      <w:lang w:eastAsia="en-CA"/>
    </w:rPr>
    <w:tblPr>
      <w:tblStyleRowBandSize w:val="1"/>
      <w:tblStyleColBandSize w:val="1"/>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Pr>
    <w:tcPr>
      <w:shd w:val="clear" w:color="auto" w:fill="auto"/>
      <w:tcMar>
        <w:top w:w="14" w:type="dxa"/>
        <w:left w:w="72" w:type="dxa"/>
        <w:bottom w:w="14" w:type="dxa"/>
        <w:right w:w="72" w:type="dxa"/>
      </w:tcMar>
      <w:vAlign w:val="center"/>
    </w:tcPr>
    <w:tblStylePr w:type="firstRow">
      <w:pPr>
        <w:jc w:val="center"/>
      </w:pPr>
      <w:rPr>
        <w:rFonts w:ascii="Calibri" w:hAnsi="Calibri"/>
        <w:b/>
        <w:caps w:val="0"/>
        <w:smallCaps/>
        <w:color w:val="FFFFFF"/>
        <w:sz w:val="22"/>
        <w:u w:color="FFFFFF"/>
      </w:rPr>
      <w:tblPr/>
      <w:tcPr>
        <w:tcBorders>
          <w:top w:val="single" w:sz="4" w:space="0" w:color="548DD4"/>
          <w:left w:val="single" w:sz="4" w:space="0" w:color="548DD4"/>
          <w:bottom w:val="single" w:sz="4" w:space="0" w:color="548DD4"/>
          <w:right w:val="single" w:sz="4" w:space="0" w:color="548DD4"/>
          <w:insideH w:val="single" w:sz="4" w:space="0" w:color="548DD4"/>
          <w:insideV w:val="single" w:sz="4" w:space="0" w:color="548DD4"/>
          <w:tl2br w:val="nil"/>
          <w:tr2bl w:val="nil"/>
        </w:tcBorders>
        <w:shd w:val="clear" w:color="auto" w:fill="548DD4"/>
      </w:tcPr>
    </w:tblStylePr>
    <w:tblStylePr w:type="lastRow">
      <w:rPr>
        <w:b/>
        <w:i w:val="0"/>
      </w:rPr>
      <w:tblPr/>
      <w:tcPr>
        <w:tcBorders>
          <w:top w:val="single" w:sz="12" w:space="0" w:color="548DD4"/>
          <w:left w:val="single" w:sz="2" w:space="0" w:color="548DD4"/>
          <w:bottom w:val="single" w:sz="2" w:space="0" w:color="548DD4"/>
          <w:right w:val="single" w:sz="2" w:space="0" w:color="548DD4"/>
          <w:insideH w:val="nil"/>
          <w:insideV w:val="single" w:sz="2" w:space="0" w:color="548DD4"/>
          <w:tl2br w:val="nil"/>
          <w:tr2bl w:val="nil"/>
        </w:tcBorders>
        <w:shd w:val="clear" w:color="auto" w:fill="auto"/>
      </w:tcPr>
    </w:tblStylePr>
    <w:tblStylePr w:type="firstCol">
      <w:rPr>
        <w:b/>
        <w:i w:val="0"/>
      </w:rPr>
      <w:tblPr/>
      <w:tcPr>
        <w:tcBorders>
          <w:top w:val="single" w:sz="4" w:space="0" w:color="548DD4"/>
          <w:left w:val="single" w:sz="4" w:space="0" w:color="548DD4"/>
          <w:bottom w:val="single" w:sz="4" w:space="0" w:color="548DD4"/>
          <w:right w:val="single" w:sz="4" w:space="0" w:color="548DD4"/>
          <w:insideH w:val="nil"/>
          <w:insideV w:val="nil"/>
          <w:tl2br w:val="nil"/>
          <w:tr2bl w:val="nil"/>
        </w:tcBorders>
        <w:shd w:val="clear" w:color="auto" w:fill="auto"/>
      </w:tcPr>
    </w:tblStylePr>
    <w:tblStylePr w:type="lastCol">
      <w:rPr>
        <w:b w:val="0"/>
        <w:i w:val="0"/>
      </w:rPr>
      <w:tblPr/>
      <w:tcPr>
        <w:tcBorders>
          <w:top w:val="single" w:sz="2" w:space="0" w:color="548DD4"/>
          <w:left w:val="single" w:sz="2" w:space="0" w:color="548DD4"/>
          <w:bottom w:val="single" w:sz="2" w:space="0" w:color="548DD4"/>
          <w:right w:val="single" w:sz="2" w:space="0" w:color="548DD4"/>
          <w:insideH w:val="nil"/>
          <w:insideV w:val="nil"/>
          <w:tl2br w:val="nil"/>
          <w:tr2bl w:val="nil"/>
        </w:tcBorders>
        <w:shd w:val="clear" w:color="auto" w:fill="auto"/>
      </w:tcPr>
    </w:tblStylePr>
    <w:tblStylePr w:type="band1Vert">
      <w:tblPr/>
      <w:tcPr>
        <w:tcBorders>
          <w:top w:val="single" w:sz="4" w:space="0" w:color="548DD4"/>
          <w:left w:val="single" w:sz="4" w:space="0" w:color="548DD4"/>
          <w:bottom w:val="single" w:sz="4" w:space="0" w:color="548DD4"/>
          <w:right w:val="single" w:sz="4" w:space="0" w:color="548DD4"/>
          <w:insideH w:val="single" w:sz="4" w:space="0" w:color="548DD4"/>
          <w:insideV w:val="single" w:sz="4" w:space="0" w:color="548DD4"/>
        </w:tcBorders>
        <w:shd w:val="clear" w:color="auto" w:fill="auto"/>
      </w:tcPr>
    </w:tblStylePr>
    <w:tblStylePr w:type="band2Vert">
      <w:tblPr/>
      <w:tcPr>
        <w:tcBorders>
          <w:top w:val="single" w:sz="4" w:space="0" w:color="548DD4"/>
          <w:left w:val="single" w:sz="4" w:space="0" w:color="548DD4"/>
          <w:bottom w:val="single" w:sz="4" w:space="0" w:color="548DD4"/>
          <w:right w:val="single" w:sz="4" w:space="0" w:color="548DD4"/>
          <w:insideH w:val="nil"/>
          <w:insideV w:val="nil"/>
          <w:tl2br w:val="nil"/>
          <w:tr2bl w:val="nil"/>
        </w:tcBorders>
      </w:tcPr>
    </w:tblStylePr>
    <w:tblStylePr w:type="band1Horz">
      <w:tblPr/>
      <w:tcPr>
        <w:tcBorders>
          <w:top w:val="single" w:sz="4" w:space="0" w:color="548DD4"/>
          <w:left w:val="single" w:sz="4" w:space="0" w:color="548DD4"/>
          <w:bottom w:val="single" w:sz="4" w:space="0" w:color="548DD4"/>
          <w:right w:val="single" w:sz="4" w:space="0" w:color="548DD4"/>
          <w:insideH w:val="nil"/>
          <w:insideV w:val="single" w:sz="4" w:space="0" w:color="548DD4"/>
          <w:tl2br w:val="nil"/>
          <w:tr2bl w:val="nil"/>
        </w:tcBorders>
        <w:shd w:val="clear" w:color="auto" w:fill="auto"/>
      </w:tcPr>
    </w:tblStylePr>
    <w:tblStylePr w:type="band2Horz">
      <w:tblPr/>
      <w:tcPr>
        <w:tcBorders>
          <w:top w:val="single" w:sz="4" w:space="0" w:color="548DD4"/>
          <w:left w:val="single" w:sz="4" w:space="0" w:color="548DD4"/>
          <w:bottom w:val="single" w:sz="4" w:space="0" w:color="548DD4"/>
          <w:right w:val="single" w:sz="4" w:space="0" w:color="548DD4"/>
          <w:insideH w:val="single" w:sz="4" w:space="0" w:color="548DD4"/>
          <w:insideV w:val="single" w:sz="4" w:space="0" w:color="548DD4"/>
          <w:tl2br w:val="nil"/>
          <w:tr2bl w:val="nil"/>
        </w:tcBorders>
        <w:shd w:val="clear" w:color="auto" w:fill="DBE5F1" w:themeFill="accent1" w:themeFillTint="33"/>
      </w:tcPr>
    </w:tblStylePr>
  </w:style>
  <w:style w:type="paragraph" w:styleId="BlockText">
    <w:name w:val="Block Text"/>
    <w:basedOn w:val="Normal"/>
    <w:uiPriority w:val="99"/>
    <w:unhideWhenUsed/>
    <w:rsid w:val="00EE5D11"/>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shd w:val="clear" w:color="auto" w:fill="DBE5F1" w:themeFill="accent1" w:themeFillTint="33"/>
      <w:ind w:left="1152" w:right="1152"/>
    </w:pPr>
    <w:rPr>
      <w:rFonts w:eastAsiaTheme="minorEastAsia" w:cstheme="minorBidi"/>
      <w:b/>
      <w:i/>
      <w:iCs/>
      <w:color w:val="365F91" w:themeColor="accent1" w:themeShade="BF"/>
    </w:rPr>
  </w:style>
  <w:style w:type="table" w:styleId="LightList-Accent1">
    <w:name w:val="Light List Accent 1"/>
    <w:basedOn w:val="TableNormal"/>
    <w:uiPriority w:val="61"/>
    <w:rsid w:val="00322243"/>
    <w:rPr>
      <w:rFonts w:ascii="Calibri" w:hAnsi="Calibr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cPr>
      <w:vAlign w:val="center"/>
    </w:tcPr>
    <w:tblStylePr w:type="firstRow">
      <w:pPr>
        <w:spacing w:before="0" w:after="0" w:line="240" w:lineRule="auto"/>
        <w:jc w:val="center"/>
      </w:pPr>
      <w:rPr>
        <w:rFonts w:ascii="Calibri" w:hAnsi="Calibri"/>
        <w:b/>
        <w:bCs/>
        <w:i w:val="0"/>
        <w:caps w:val="0"/>
        <w:smallCaps/>
        <w:color w:val="FFFFFF" w:themeColor="background1"/>
        <w:sz w:val="22"/>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32224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EnergyPredictor">
    <w:name w:val="Energy Predictor"/>
    <w:basedOn w:val="TableNormal"/>
    <w:uiPriority w:val="99"/>
    <w:rsid w:val="005D3C96"/>
    <w:pPr>
      <w:jc w:val="center"/>
    </w:pPr>
    <w:rPr>
      <w:rFonts w:ascii="Calibri" w:hAnsi="Calibri"/>
    </w:rPr>
    <w:tblPr>
      <w:tblStyleRowBandSize w:val="1"/>
      <w:jc w:val="center"/>
      <w:tbl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insideH w:val="single" w:sz="4" w:space="0" w:color="365F91" w:themeColor="accent1" w:themeShade="BF"/>
        <w:insideV w:val="single" w:sz="4" w:space="0" w:color="365F91" w:themeColor="accent1" w:themeShade="BF"/>
      </w:tblBorders>
    </w:tblPr>
    <w:trPr>
      <w:jc w:val="center"/>
    </w:trPr>
    <w:tcPr>
      <w:tcMar>
        <w:top w:w="29" w:type="dxa"/>
        <w:left w:w="72" w:type="dxa"/>
        <w:bottom w:w="29" w:type="dxa"/>
        <w:right w:w="72" w:type="dxa"/>
      </w:tcMar>
      <w:vAlign w:val="center"/>
    </w:tcPr>
    <w:tblStylePr w:type="firstRow">
      <w:rPr>
        <w:b/>
        <w:i w:val="0"/>
        <w:caps w:val="0"/>
        <w:smallCaps w:val="0"/>
        <w:color w:val="FFFFFF" w:themeColor="background1"/>
        <w:sz w:val="22"/>
      </w:rPr>
      <w:tblPr/>
      <w:tcPr>
        <w:tcBorders>
          <w:top w:val="single" w:sz="2" w:space="0" w:color="365F91" w:themeColor="accent1" w:themeShade="BF"/>
          <w:left w:val="single" w:sz="2" w:space="0" w:color="365F91" w:themeColor="accent1" w:themeShade="BF"/>
          <w:bottom w:val="single" w:sz="2" w:space="0" w:color="365F91" w:themeColor="accent1" w:themeShade="BF"/>
          <w:right w:val="single" w:sz="2" w:space="0" w:color="365F91" w:themeColor="accent1" w:themeShade="BF"/>
          <w:insideH w:val="single" w:sz="2" w:space="0" w:color="365F91" w:themeColor="accent1" w:themeShade="BF"/>
          <w:insideV w:val="single" w:sz="2" w:space="0" w:color="365F91" w:themeColor="accent1" w:themeShade="BF"/>
          <w:tl2br w:val="nil"/>
          <w:tr2bl w:val="nil"/>
        </w:tcBorders>
        <w:shd w:val="clear" w:color="auto" w:fill="365F91" w:themeFill="accent1" w:themeFillShade="BF"/>
      </w:tcPr>
    </w:tblStylePr>
    <w:tblStylePr w:type="lastRow">
      <w:rPr>
        <w:b/>
        <w:i w:val="0"/>
      </w:rPr>
      <w:tblPr/>
      <w:tcPr>
        <w:tcBorders>
          <w:top w:val="single" w:sz="12" w:space="0" w:color="365F91" w:themeColor="accent1" w:themeShade="BF"/>
          <w:left w:val="single" w:sz="2" w:space="0" w:color="365F91" w:themeColor="accent1" w:themeShade="BF"/>
          <w:bottom w:val="single" w:sz="2" w:space="0" w:color="365F91" w:themeColor="accent1" w:themeShade="BF"/>
          <w:right w:val="single" w:sz="2" w:space="0" w:color="365F91" w:themeColor="accent1" w:themeShade="BF"/>
          <w:insideH w:val="nil"/>
          <w:insideV w:val="single" w:sz="2" w:space="0" w:color="365F91" w:themeColor="accent1" w:themeShade="BF"/>
          <w:tl2br w:val="nil"/>
          <w:tr2bl w:val="nil"/>
        </w:tcBorders>
      </w:tcPr>
    </w:tblStylePr>
    <w:tblStylePr w:type="firstCol">
      <w:rPr>
        <w:b/>
        <w:i w:val="0"/>
      </w:rPr>
    </w:tblStylePr>
    <w:tblStylePr w:type="band2Horz">
      <w:tblPr/>
      <w:tcPr>
        <w:tcBorders>
          <w:top w:val="single" w:sz="2" w:space="0" w:color="365F91" w:themeColor="accent1" w:themeShade="BF"/>
          <w:left w:val="single" w:sz="2" w:space="0" w:color="365F91" w:themeColor="accent1" w:themeShade="BF"/>
          <w:bottom w:val="single" w:sz="2" w:space="0" w:color="365F91" w:themeColor="accent1" w:themeShade="BF"/>
          <w:right w:val="single" w:sz="2" w:space="0" w:color="365F91" w:themeColor="accent1" w:themeShade="BF"/>
          <w:insideH w:val="single" w:sz="2" w:space="0" w:color="365F91" w:themeColor="accent1" w:themeShade="BF"/>
          <w:insideV w:val="single" w:sz="2" w:space="0" w:color="365F91" w:themeColor="accent1" w:themeShade="BF"/>
          <w:tl2br w:val="nil"/>
          <w:tr2bl w:val="nil"/>
        </w:tcBorders>
        <w:shd w:val="clear" w:color="auto" w:fill="DBE5F1" w:themeFill="accent1" w:themeFillTint="33"/>
      </w:tcPr>
    </w:tblStylePr>
  </w:style>
  <w:style w:type="paragraph" w:styleId="TOCHeading">
    <w:name w:val="TOC Heading"/>
    <w:basedOn w:val="Heading1"/>
    <w:next w:val="Normal"/>
    <w:uiPriority w:val="39"/>
    <w:semiHidden/>
    <w:unhideWhenUsed/>
    <w:qFormat/>
    <w:rsid w:val="00BF3D9E"/>
    <w:pPr>
      <w:keepLines/>
      <w:spacing w:before="480" w:after="0"/>
      <w:jc w:val="left"/>
      <w:outlineLvl w:val="9"/>
    </w:pPr>
    <w:rPr>
      <w:rFonts w:ascii="Calibri" w:hAnsi="Calibri"/>
      <w:kern w:val="0"/>
      <w:sz w:val="44"/>
      <w:szCs w:val="28"/>
    </w:rPr>
  </w:style>
  <w:style w:type="paragraph" w:styleId="Caption">
    <w:name w:val="caption"/>
    <w:basedOn w:val="Normal"/>
    <w:next w:val="Normal"/>
    <w:link w:val="CaptionChar"/>
    <w:unhideWhenUsed/>
    <w:qFormat/>
    <w:rsid w:val="004E08A8"/>
    <w:pPr>
      <w:keepNext/>
      <w:spacing w:before="240" w:after="240"/>
      <w:jc w:val="center"/>
    </w:pPr>
    <w:rPr>
      <w:b/>
      <w:bCs/>
      <w:sz w:val="20"/>
      <w:szCs w:val="18"/>
      <w:lang w:val="fr-CA"/>
    </w:rPr>
  </w:style>
  <w:style w:type="character" w:styleId="IntenseEmphasis">
    <w:name w:val="Intense Emphasis"/>
    <w:basedOn w:val="DefaultParagraphFont"/>
    <w:uiPriority w:val="21"/>
    <w:qFormat/>
    <w:rsid w:val="00536DCB"/>
    <w:rPr>
      <w:b/>
      <w:bCs/>
      <w:i/>
      <w:iCs/>
      <w:color w:val="365F91" w:themeColor="accent1" w:themeShade="BF"/>
      <w:lang w:val="fr-CA"/>
    </w:rPr>
  </w:style>
  <w:style w:type="character" w:styleId="Strong">
    <w:name w:val="Strong"/>
    <w:basedOn w:val="DefaultParagraphFont"/>
    <w:qFormat/>
    <w:rsid w:val="0062201B"/>
    <w:rPr>
      <w:b/>
      <w:bCs/>
    </w:rPr>
  </w:style>
  <w:style w:type="paragraph" w:styleId="ListBullet2">
    <w:name w:val="List Bullet 2"/>
    <w:basedOn w:val="BodyText"/>
    <w:uiPriority w:val="99"/>
    <w:unhideWhenUsed/>
    <w:rsid w:val="00E406B3"/>
    <w:pPr>
      <w:numPr>
        <w:numId w:val="14"/>
      </w:numPr>
      <w:tabs>
        <w:tab w:val="left" w:pos="1260"/>
      </w:tabs>
      <w:spacing w:before="0" w:after="0"/>
      <w:ind w:left="1260"/>
    </w:pPr>
    <w:rPr>
      <w:lang w:val="fr-CA"/>
    </w:rPr>
  </w:style>
  <w:style w:type="paragraph" w:styleId="ListBullet">
    <w:name w:val="List Bullet"/>
    <w:basedOn w:val="BodyText"/>
    <w:unhideWhenUsed/>
    <w:rsid w:val="00E406B3"/>
    <w:pPr>
      <w:numPr>
        <w:numId w:val="18"/>
      </w:numPr>
      <w:spacing w:before="0" w:after="0"/>
    </w:pPr>
    <w:rPr>
      <w:lang w:val="fr-CA"/>
    </w:rPr>
  </w:style>
  <w:style w:type="paragraph" w:customStyle="1" w:styleId="Equation">
    <w:name w:val="Equation"/>
    <w:basedOn w:val="Normal"/>
    <w:link w:val="EquationChar"/>
    <w:qFormat/>
    <w:rsid w:val="000C0AE0"/>
    <w:pPr>
      <w:tabs>
        <w:tab w:val="center" w:pos="4320"/>
        <w:tab w:val="right" w:pos="8640"/>
      </w:tabs>
      <w:spacing w:before="720" w:after="720"/>
    </w:pPr>
    <w:rPr>
      <w:rFonts w:ascii="Calibri" w:hAnsi="Calibri"/>
      <w:i/>
    </w:rPr>
  </w:style>
  <w:style w:type="character" w:customStyle="1" w:styleId="EquationChar">
    <w:name w:val="Equation Char"/>
    <w:basedOn w:val="BodyTextChar"/>
    <w:link w:val="Equation"/>
    <w:rsid w:val="000C0AE0"/>
    <w:rPr>
      <w:rFonts w:ascii="Calibri" w:hAnsi="Calibri"/>
      <w:i/>
      <w:sz w:val="22"/>
      <w:szCs w:val="24"/>
    </w:rPr>
  </w:style>
  <w:style w:type="paragraph" w:styleId="TOC1">
    <w:name w:val="toc 1"/>
    <w:basedOn w:val="Normal"/>
    <w:next w:val="Normal"/>
    <w:autoRedefine/>
    <w:uiPriority w:val="39"/>
    <w:unhideWhenUsed/>
    <w:rsid w:val="00CA6EB6"/>
    <w:pPr>
      <w:tabs>
        <w:tab w:val="left" w:pos="540"/>
        <w:tab w:val="right" w:leader="dot" w:pos="8630"/>
      </w:tabs>
      <w:spacing w:after="100"/>
    </w:pPr>
    <w:rPr>
      <w:rFonts w:eastAsiaTheme="minorEastAsia" w:cstheme="minorBidi"/>
      <w:b/>
      <w:noProof/>
      <w:szCs w:val="22"/>
      <w:lang w:val="fr-CA" w:eastAsia="fr-CA"/>
    </w:rPr>
  </w:style>
  <w:style w:type="paragraph" w:styleId="TOC2">
    <w:name w:val="toc 2"/>
    <w:basedOn w:val="Normal"/>
    <w:next w:val="Normal"/>
    <w:autoRedefine/>
    <w:uiPriority w:val="39"/>
    <w:unhideWhenUsed/>
    <w:rsid w:val="003C0D82"/>
    <w:pPr>
      <w:tabs>
        <w:tab w:val="left" w:pos="1080"/>
        <w:tab w:val="right" w:leader="dot" w:pos="8630"/>
      </w:tabs>
      <w:spacing w:after="100"/>
      <w:ind w:left="540"/>
    </w:pPr>
    <w:rPr>
      <w:rFonts w:eastAsiaTheme="minorEastAsia" w:cstheme="minorBidi"/>
      <w:noProof/>
      <w:szCs w:val="22"/>
      <w:lang w:val="fr-CA" w:eastAsia="fr-CA"/>
    </w:rPr>
  </w:style>
  <w:style w:type="paragraph" w:styleId="TOC3">
    <w:name w:val="toc 3"/>
    <w:basedOn w:val="Normal"/>
    <w:next w:val="Normal"/>
    <w:autoRedefine/>
    <w:uiPriority w:val="39"/>
    <w:unhideWhenUsed/>
    <w:rsid w:val="008A34A7"/>
    <w:pPr>
      <w:tabs>
        <w:tab w:val="left" w:pos="1701"/>
        <w:tab w:val="right" w:leader="dot" w:pos="8630"/>
      </w:tabs>
      <w:spacing w:after="100"/>
      <w:ind w:left="1080"/>
    </w:pPr>
    <w:rPr>
      <w:rFonts w:eastAsiaTheme="minorEastAsia" w:cstheme="minorBidi"/>
      <w:noProof/>
      <w:sz w:val="18"/>
      <w:szCs w:val="22"/>
      <w:lang w:val="fr-CA" w:eastAsia="fr-CA"/>
    </w:rPr>
  </w:style>
  <w:style w:type="character" w:styleId="Hyperlink">
    <w:name w:val="Hyperlink"/>
    <w:basedOn w:val="DefaultParagraphFont"/>
    <w:uiPriority w:val="99"/>
    <w:unhideWhenUsed/>
    <w:rsid w:val="00004DB0"/>
    <w:rPr>
      <w:color w:val="0000FF" w:themeColor="hyperlink"/>
      <w:u w:val="single"/>
    </w:rPr>
  </w:style>
  <w:style w:type="paragraph" w:styleId="TableofFigures">
    <w:name w:val="table of figures"/>
    <w:basedOn w:val="Normal"/>
    <w:next w:val="Normal"/>
    <w:uiPriority w:val="99"/>
    <w:unhideWhenUsed/>
    <w:rsid w:val="002254CC"/>
    <w:pPr>
      <w:tabs>
        <w:tab w:val="right" w:leader="dot" w:pos="8630"/>
      </w:tabs>
      <w:spacing w:line="360" w:lineRule="auto"/>
    </w:pPr>
  </w:style>
  <w:style w:type="character" w:customStyle="1" w:styleId="CaptionChar">
    <w:name w:val="Caption Char"/>
    <w:basedOn w:val="DefaultParagraphFont"/>
    <w:link w:val="Caption"/>
    <w:rsid w:val="004E08A8"/>
    <w:rPr>
      <w:rFonts w:asciiTheme="minorHAnsi" w:hAnsiTheme="minorHAnsi"/>
      <w:b/>
      <w:bCs/>
      <w:szCs w:val="18"/>
      <w:lang w:val="fr-CA"/>
    </w:rPr>
  </w:style>
  <w:style w:type="character" w:styleId="Emphasis">
    <w:name w:val="Emphasis"/>
    <w:basedOn w:val="DefaultParagraphFont"/>
    <w:qFormat/>
    <w:rsid w:val="003A1679"/>
    <w:rPr>
      <w:i/>
      <w:iCs/>
    </w:rPr>
  </w:style>
  <w:style w:type="paragraph" w:styleId="ListNumber">
    <w:name w:val="List Number"/>
    <w:basedOn w:val="Normal"/>
    <w:uiPriority w:val="99"/>
    <w:unhideWhenUsed/>
    <w:rsid w:val="002D504A"/>
    <w:pPr>
      <w:tabs>
        <w:tab w:val="left" w:pos="720"/>
      </w:tabs>
      <w:spacing w:before="240" w:after="240"/>
    </w:pPr>
  </w:style>
  <w:style w:type="paragraph" w:styleId="NormalWeb">
    <w:name w:val="Normal (Web)"/>
    <w:basedOn w:val="Normal"/>
    <w:uiPriority w:val="99"/>
    <w:unhideWhenUsed/>
    <w:rsid w:val="00BE263F"/>
    <w:rPr>
      <w:rFonts w:ascii="Times New Roman" w:hAnsi="Times New Roman"/>
    </w:rPr>
  </w:style>
  <w:style w:type="paragraph" w:styleId="NormalIndent">
    <w:name w:val="Normal Indent"/>
    <w:basedOn w:val="Normal"/>
    <w:uiPriority w:val="99"/>
    <w:unhideWhenUsed/>
    <w:rsid w:val="00BE263F"/>
    <w:pPr>
      <w:ind w:left="708"/>
    </w:pPr>
  </w:style>
  <w:style w:type="paragraph" w:customStyle="1" w:styleId="Annexes">
    <w:name w:val="Annexes"/>
    <w:next w:val="BodyText"/>
    <w:qFormat/>
    <w:rsid w:val="00211943"/>
    <w:pPr>
      <w:numPr>
        <w:numId w:val="7"/>
      </w:numPr>
      <w:ind w:left="0" w:firstLine="0"/>
      <w:outlineLvl w:val="1"/>
    </w:pPr>
    <w:rPr>
      <w:rFonts w:asciiTheme="minorHAnsi" w:eastAsiaTheme="majorEastAsia" w:hAnsiTheme="minorHAnsi" w:cstheme="majorBidi"/>
      <w:b/>
      <w:bCs/>
      <w:color w:val="008080"/>
      <w:sz w:val="44"/>
      <w:szCs w:val="24"/>
    </w:rPr>
  </w:style>
  <w:style w:type="paragraph" w:styleId="List">
    <w:name w:val="List"/>
    <w:basedOn w:val="Normal"/>
    <w:uiPriority w:val="99"/>
    <w:unhideWhenUsed/>
    <w:rsid w:val="00CD7D1B"/>
    <w:pPr>
      <w:ind w:left="360" w:hanging="360"/>
      <w:contextualSpacing/>
    </w:pPr>
  </w:style>
  <w:style w:type="paragraph" w:styleId="ListNumber2">
    <w:name w:val="List Number 2"/>
    <w:basedOn w:val="ListNumber"/>
    <w:uiPriority w:val="99"/>
    <w:unhideWhenUsed/>
    <w:rsid w:val="00A7184C"/>
    <w:pPr>
      <w:tabs>
        <w:tab w:val="clear" w:pos="720"/>
        <w:tab w:val="left" w:pos="1260"/>
      </w:tabs>
    </w:pPr>
  </w:style>
  <w:style w:type="paragraph" w:styleId="ListNumber3">
    <w:name w:val="List Number 3"/>
    <w:basedOn w:val="ListNumber2"/>
    <w:uiPriority w:val="99"/>
    <w:unhideWhenUsed/>
    <w:rsid w:val="00A7184C"/>
    <w:pPr>
      <w:tabs>
        <w:tab w:val="clear" w:pos="1260"/>
        <w:tab w:val="left" w:pos="1980"/>
      </w:tabs>
    </w:pPr>
  </w:style>
  <w:style w:type="paragraph" w:styleId="Subtitle">
    <w:name w:val="Subtitle"/>
    <w:basedOn w:val="Normal"/>
    <w:next w:val="Normal"/>
    <w:link w:val="SubtitleChar"/>
    <w:qFormat/>
    <w:rsid w:val="00F86072"/>
    <w:pPr>
      <w:numPr>
        <w:ilvl w:val="1"/>
      </w:numPr>
    </w:pPr>
    <w:rPr>
      <w:rFonts w:asciiTheme="majorHAnsi" w:eastAsiaTheme="majorEastAsia" w:hAnsiTheme="majorHAnsi" w:cstheme="majorBidi"/>
      <w:i/>
      <w:iCs/>
      <w:color w:val="365F91" w:themeColor="accent1" w:themeShade="BF"/>
      <w:spacing w:val="15"/>
    </w:rPr>
  </w:style>
  <w:style w:type="character" w:customStyle="1" w:styleId="SubtitleChar">
    <w:name w:val="Subtitle Char"/>
    <w:basedOn w:val="DefaultParagraphFont"/>
    <w:link w:val="Subtitle"/>
    <w:rsid w:val="00F86072"/>
    <w:rPr>
      <w:rFonts w:asciiTheme="majorHAnsi" w:eastAsiaTheme="majorEastAsia" w:hAnsiTheme="majorHAnsi" w:cstheme="majorBidi"/>
      <w:i/>
      <w:iCs/>
      <w:color w:val="365F91" w:themeColor="accent1" w:themeShade="BF"/>
      <w:spacing w:val="15"/>
      <w:sz w:val="24"/>
      <w:szCs w:val="24"/>
    </w:rPr>
  </w:style>
  <w:style w:type="numbering" w:customStyle="1" w:styleId="Annexe">
    <w:name w:val="Annexe"/>
    <w:uiPriority w:val="99"/>
    <w:rsid w:val="00786393"/>
    <w:pPr>
      <w:numPr>
        <w:numId w:val="6"/>
      </w:numPr>
    </w:pPr>
  </w:style>
  <w:style w:type="paragraph" w:styleId="ListBullet3">
    <w:name w:val="List Bullet 3"/>
    <w:basedOn w:val="BodyText"/>
    <w:uiPriority w:val="99"/>
    <w:unhideWhenUsed/>
    <w:rsid w:val="00E406B3"/>
    <w:pPr>
      <w:numPr>
        <w:numId w:val="15"/>
      </w:numPr>
      <w:tabs>
        <w:tab w:val="left" w:pos="1800"/>
      </w:tabs>
      <w:spacing w:before="0" w:after="0"/>
      <w:ind w:left="1800"/>
    </w:pPr>
    <w:rPr>
      <w:lang w:val="fr-CA"/>
    </w:rPr>
  </w:style>
  <w:style w:type="paragraph" w:styleId="ListBullet4">
    <w:name w:val="List Bullet 4"/>
    <w:basedOn w:val="ListBullet3"/>
    <w:uiPriority w:val="99"/>
    <w:unhideWhenUsed/>
    <w:rsid w:val="00E406B3"/>
    <w:pPr>
      <w:numPr>
        <w:numId w:val="19"/>
      </w:numPr>
      <w:tabs>
        <w:tab w:val="left" w:pos="2340"/>
      </w:tabs>
      <w:ind w:left="2340"/>
    </w:pPr>
  </w:style>
  <w:style w:type="paragraph" w:customStyle="1" w:styleId="Copyrights">
    <w:name w:val="Copyrights"/>
    <w:basedOn w:val="Normal"/>
    <w:qFormat/>
    <w:rsid w:val="00E01CFE"/>
    <w:pPr>
      <w:spacing w:before="200" w:after="200"/>
    </w:pPr>
    <w:rPr>
      <w:sz w:val="16"/>
    </w:rPr>
  </w:style>
  <w:style w:type="paragraph" w:styleId="IntenseQuote">
    <w:name w:val="Intense Quote"/>
    <w:basedOn w:val="Normal"/>
    <w:next w:val="Normal"/>
    <w:link w:val="IntenseQuoteChar"/>
    <w:uiPriority w:val="30"/>
    <w:qFormat/>
    <w:rsid w:val="001A62D1"/>
    <w:pPr>
      <w:pBdr>
        <w:bottom w:val="single" w:sz="4" w:space="4" w:color="4F81BD" w:themeColor="accent1"/>
      </w:pBdr>
      <w:spacing w:before="200" w:after="280"/>
      <w:ind w:left="936" w:right="936"/>
    </w:pPr>
    <w:rPr>
      <w:b/>
      <w:bCs/>
      <w:i/>
      <w:iCs/>
      <w:color w:val="365F91" w:themeColor="accent1" w:themeShade="BF"/>
    </w:rPr>
  </w:style>
  <w:style w:type="character" w:customStyle="1" w:styleId="IntenseQuoteChar">
    <w:name w:val="Intense Quote Char"/>
    <w:basedOn w:val="DefaultParagraphFont"/>
    <w:link w:val="IntenseQuote"/>
    <w:uiPriority w:val="30"/>
    <w:rsid w:val="001A62D1"/>
    <w:rPr>
      <w:rFonts w:asciiTheme="minorHAnsi" w:hAnsiTheme="minorHAnsi"/>
      <w:b/>
      <w:bCs/>
      <w:i/>
      <w:iCs/>
      <w:color w:val="365F91" w:themeColor="accent1" w:themeShade="BF"/>
      <w:sz w:val="22"/>
      <w:szCs w:val="24"/>
    </w:rPr>
  </w:style>
  <w:style w:type="paragraph" w:customStyle="1" w:styleId="TitleTable">
    <w:name w:val="Title Table"/>
    <w:basedOn w:val="Normal"/>
    <w:qFormat/>
    <w:rsid w:val="007D65F7"/>
    <w:pPr>
      <w:keepNext/>
      <w:spacing w:before="360" w:after="120"/>
      <w:jc w:val="center"/>
    </w:pPr>
    <w:rPr>
      <w:b/>
      <w:sz w:val="20"/>
    </w:rPr>
  </w:style>
  <w:style w:type="paragraph" w:customStyle="1" w:styleId="TitleFigure">
    <w:name w:val="Title Figure"/>
    <w:basedOn w:val="TitleTable"/>
    <w:qFormat/>
    <w:rsid w:val="007D65F7"/>
    <w:pPr>
      <w:keepNext w:val="0"/>
      <w:keepLines/>
      <w:spacing w:before="240" w:after="360"/>
    </w:pPr>
  </w:style>
  <w:style w:type="paragraph" w:customStyle="1" w:styleId="Figure">
    <w:name w:val="Figure"/>
    <w:basedOn w:val="Normal"/>
    <w:qFormat/>
    <w:rsid w:val="007D65F7"/>
    <w:pPr>
      <w:spacing w:before="360" w:after="240"/>
      <w:jc w:val="center"/>
    </w:pPr>
  </w:style>
  <w:style w:type="character" w:styleId="CommentReference">
    <w:name w:val="annotation reference"/>
    <w:basedOn w:val="DefaultParagraphFont"/>
    <w:uiPriority w:val="99"/>
    <w:semiHidden/>
    <w:unhideWhenUsed/>
    <w:rsid w:val="00852DDC"/>
    <w:rPr>
      <w:sz w:val="16"/>
      <w:szCs w:val="16"/>
    </w:rPr>
  </w:style>
  <w:style w:type="paragraph" w:styleId="CommentText">
    <w:name w:val="annotation text"/>
    <w:basedOn w:val="Normal"/>
    <w:link w:val="CommentTextChar"/>
    <w:uiPriority w:val="99"/>
    <w:semiHidden/>
    <w:unhideWhenUsed/>
    <w:rsid w:val="00852DDC"/>
    <w:rPr>
      <w:sz w:val="20"/>
      <w:szCs w:val="20"/>
    </w:rPr>
  </w:style>
  <w:style w:type="character" w:customStyle="1" w:styleId="CommentTextChar">
    <w:name w:val="Comment Text Char"/>
    <w:basedOn w:val="DefaultParagraphFont"/>
    <w:link w:val="CommentText"/>
    <w:uiPriority w:val="99"/>
    <w:semiHidden/>
    <w:rsid w:val="00852DDC"/>
    <w:rPr>
      <w:rFonts w:asciiTheme="minorHAnsi" w:hAnsiTheme="minorHAnsi"/>
    </w:rPr>
  </w:style>
  <w:style w:type="paragraph" w:styleId="CommentSubject">
    <w:name w:val="annotation subject"/>
    <w:basedOn w:val="CommentText"/>
    <w:next w:val="CommentText"/>
    <w:link w:val="CommentSubjectChar"/>
    <w:uiPriority w:val="99"/>
    <w:semiHidden/>
    <w:unhideWhenUsed/>
    <w:rsid w:val="00852DDC"/>
    <w:rPr>
      <w:b/>
      <w:bCs/>
    </w:rPr>
  </w:style>
  <w:style w:type="character" w:customStyle="1" w:styleId="CommentSubjectChar">
    <w:name w:val="Comment Subject Char"/>
    <w:basedOn w:val="CommentTextChar"/>
    <w:link w:val="CommentSubject"/>
    <w:uiPriority w:val="99"/>
    <w:semiHidden/>
    <w:rsid w:val="00852DDC"/>
    <w:rPr>
      <w:rFonts w:asciiTheme="minorHAnsi" w:hAnsiTheme="minorHAns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88194">
      <w:bodyDiv w:val="1"/>
      <w:marLeft w:val="0"/>
      <w:marRight w:val="0"/>
      <w:marTop w:val="0"/>
      <w:marBottom w:val="0"/>
      <w:divBdr>
        <w:top w:val="none" w:sz="0" w:space="0" w:color="auto"/>
        <w:left w:val="none" w:sz="0" w:space="0" w:color="auto"/>
        <w:bottom w:val="none" w:sz="0" w:space="0" w:color="auto"/>
        <w:right w:val="none" w:sz="0" w:space="0" w:color="auto"/>
      </w:divBdr>
    </w:div>
    <w:div w:id="326514711">
      <w:bodyDiv w:val="1"/>
      <w:marLeft w:val="0"/>
      <w:marRight w:val="0"/>
      <w:marTop w:val="0"/>
      <w:marBottom w:val="0"/>
      <w:divBdr>
        <w:top w:val="none" w:sz="0" w:space="0" w:color="auto"/>
        <w:left w:val="none" w:sz="0" w:space="0" w:color="auto"/>
        <w:bottom w:val="none" w:sz="0" w:space="0" w:color="auto"/>
        <w:right w:val="none" w:sz="0" w:space="0" w:color="auto"/>
      </w:divBdr>
      <w:divsChild>
        <w:div w:id="1141845699">
          <w:marLeft w:val="0"/>
          <w:marRight w:val="0"/>
          <w:marTop w:val="0"/>
          <w:marBottom w:val="0"/>
          <w:divBdr>
            <w:top w:val="none" w:sz="0" w:space="0" w:color="auto"/>
            <w:left w:val="none" w:sz="0" w:space="0" w:color="auto"/>
            <w:bottom w:val="none" w:sz="0" w:space="0" w:color="auto"/>
            <w:right w:val="none" w:sz="0" w:space="0" w:color="auto"/>
          </w:divBdr>
          <w:divsChild>
            <w:div w:id="1246917278">
              <w:marLeft w:val="0"/>
              <w:marRight w:val="0"/>
              <w:marTop w:val="0"/>
              <w:marBottom w:val="0"/>
              <w:divBdr>
                <w:top w:val="none" w:sz="0" w:space="0" w:color="auto"/>
                <w:left w:val="none" w:sz="0" w:space="0" w:color="auto"/>
                <w:bottom w:val="none" w:sz="0" w:space="0" w:color="auto"/>
                <w:right w:val="none" w:sz="0" w:space="0" w:color="auto"/>
              </w:divBdr>
              <w:divsChild>
                <w:div w:id="1142890403">
                  <w:marLeft w:val="0"/>
                  <w:marRight w:val="0"/>
                  <w:marTop w:val="0"/>
                  <w:marBottom w:val="0"/>
                  <w:divBdr>
                    <w:top w:val="none" w:sz="0" w:space="0" w:color="auto"/>
                    <w:left w:val="none" w:sz="0" w:space="0" w:color="auto"/>
                    <w:bottom w:val="none" w:sz="0" w:space="0" w:color="auto"/>
                    <w:right w:val="none" w:sz="0" w:space="0" w:color="auto"/>
                  </w:divBdr>
                  <w:divsChild>
                    <w:div w:id="1432971790">
                      <w:marLeft w:val="0"/>
                      <w:marRight w:val="0"/>
                      <w:marTop w:val="0"/>
                      <w:marBottom w:val="0"/>
                      <w:divBdr>
                        <w:top w:val="none" w:sz="0" w:space="0" w:color="auto"/>
                        <w:left w:val="none" w:sz="0" w:space="0" w:color="auto"/>
                        <w:bottom w:val="none" w:sz="0" w:space="0" w:color="auto"/>
                        <w:right w:val="none" w:sz="0" w:space="0" w:color="auto"/>
                      </w:divBdr>
                      <w:divsChild>
                        <w:div w:id="1857650479">
                          <w:marLeft w:val="0"/>
                          <w:marRight w:val="0"/>
                          <w:marTop w:val="0"/>
                          <w:marBottom w:val="0"/>
                          <w:divBdr>
                            <w:top w:val="none" w:sz="0" w:space="0" w:color="auto"/>
                            <w:left w:val="none" w:sz="0" w:space="0" w:color="auto"/>
                            <w:bottom w:val="none" w:sz="0" w:space="0" w:color="auto"/>
                            <w:right w:val="none" w:sz="0" w:space="0" w:color="auto"/>
                          </w:divBdr>
                          <w:divsChild>
                            <w:div w:id="189728588">
                              <w:marLeft w:val="0"/>
                              <w:marRight w:val="0"/>
                              <w:marTop w:val="0"/>
                              <w:marBottom w:val="0"/>
                              <w:divBdr>
                                <w:top w:val="none" w:sz="0" w:space="0" w:color="auto"/>
                                <w:left w:val="none" w:sz="0" w:space="0" w:color="auto"/>
                                <w:bottom w:val="none" w:sz="0" w:space="0" w:color="auto"/>
                                <w:right w:val="none" w:sz="0" w:space="0" w:color="auto"/>
                              </w:divBdr>
                              <w:divsChild>
                                <w:div w:id="66656945">
                                  <w:marLeft w:val="0"/>
                                  <w:marRight w:val="0"/>
                                  <w:marTop w:val="0"/>
                                  <w:marBottom w:val="0"/>
                                  <w:divBdr>
                                    <w:top w:val="none" w:sz="0" w:space="0" w:color="auto"/>
                                    <w:left w:val="none" w:sz="0" w:space="0" w:color="auto"/>
                                    <w:bottom w:val="none" w:sz="0" w:space="0" w:color="auto"/>
                                    <w:right w:val="none" w:sz="0" w:space="0" w:color="auto"/>
                                  </w:divBdr>
                                  <w:divsChild>
                                    <w:div w:id="1705210197">
                                      <w:marLeft w:val="60"/>
                                      <w:marRight w:val="0"/>
                                      <w:marTop w:val="0"/>
                                      <w:marBottom w:val="0"/>
                                      <w:divBdr>
                                        <w:top w:val="none" w:sz="0" w:space="0" w:color="auto"/>
                                        <w:left w:val="none" w:sz="0" w:space="0" w:color="auto"/>
                                        <w:bottom w:val="none" w:sz="0" w:space="0" w:color="auto"/>
                                        <w:right w:val="none" w:sz="0" w:space="0" w:color="auto"/>
                                      </w:divBdr>
                                      <w:divsChild>
                                        <w:div w:id="446782289">
                                          <w:marLeft w:val="0"/>
                                          <w:marRight w:val="0"/>
                                          <w:marTop w:val="0"/>
                                          <w:marBottom w:val="0"/>
                                          <w:divBdr>
                                            <w:top w:val="none" w:sz="0" w:space="0" w:color="auto"/>
                                            <w:left w:val="none" w:sz="0" w:space="0" w:color="auto"/>
                                            <w:bottom w:val="none" w:sz="0" w:space="0" w:color="auto"/>
                                            <w:right w:val="none" w:sz="0" w:space="0" w:color="auto"/>
                                          </w:divBdr>
                                          <w:divsChild>
                                            <w:div w:id="1060593441">
                                              <w:marLeft w:val="0"/>
                                              <w:marRight w:val="0"/>
                                              <w:marTop w:val="0"/>
                                              <w:marBottom w:val="120"/>
                                              <w:divBdr>
                                                <w:top w:val="single" w:sz="6" w:space="0" w:color="F5F5F5"/>
                                                <w:left w:val="single" w:sz="6" w:space="0" w:color="F5F5F5"/>
                                                <w:bottom w:val="single" w:sz="6" w:space="0" w:color="F5F5F5"/>
                                                <w:right w:val="single" w:sz="6" w:space="0" w:color="F5F5F5"/>
                                              </w:divBdr>
                                              <w:divsChild>
                                                <w:div w:id="1527713464">
                                                  <w:marLeft w:val="0"/>
                                                  <w:marRight w:val="0"/>
                                                  <w:marTop w:val="0"/>
                                                  <w:marBottom w:val="0"/>
                                                  <w:divBdr>
                                                    <w:top w:val="none" w:sz="0" w:space="0" w:color="auto"/>
                                                    <w:left w:val="none" w:sz="0" w:space="0" w:color="auto"/>
                                                    <w:bottom w:val="none" w:sz="0" w:space="0" w:color="auto"/>
                                                    <w:right w:val="none" w:sz="0" w:space="0" w:color="auto"/>
                                                  </w:divBdr>
                                                  <w:divsChild>
                                                    <w:div w:id="23266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97057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5.png"/><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footer" Target="footer2.xml"/><Relationship Id="rId23" Type="http://schemas.microsoft.com/office/2011/relationships/commentsExtended" Target="commentsExtended.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comments" Target="comments.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2.jpg"/></Relationships>
</file>

<file path=word/_rels/footer4.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AC696CDFF58942AAB052D211B23A3B" ma:contentTypeVersion="5" ma:contentTypeDescription="Create a new document." ma:contentTypeScope="" ma:versionID="57bca223a75914222f33e16d5d09fe08">
  <xsd:schema xmlns:xsd="http://www.w3.org/2001/XMLSchema" xmlns:p="http://schemas.microsoft.com/office/2006/metadata/properties" targetNamespace="http://schemas.microsoft.com/office/2006/metadata/properties" ma:root="true" ma:fieldsID="3148e81265412ce42f538118ef3d52a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245CD8-8E15-4BD8-AB9C-B763EBA675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69C08FC6-DA1A-4353-9DE5-51CDD514CB69}">
  <ds:schemaRefs>
    <ds:schemaRef ds:uri="http://schemas.microsoft.com/sharepoint/v3/contenttype/forms"/>
  </ds:schemaRefs>
</ds:datastoreItem>
</file>

<file path=customXml/itemProps3.xml><?xml version="1.0" encoding="utf-8"?>
<ds:datastoreItem xmlns:ds="http://schemas.openxmlformats.org/officeDocument/2006/customXml" ds:itemID="{BE406C9C-0739-46FA-8F28-F2DE73D89D97}">
  <ds:schemaRefs>
    <ds:schemaRef ds:uri="http://purl.org/dc/terms/"/>
    <ds:schemaRef ds:uri="http://schemas.openxmlformats.org/package/2006/metadata/core-properties"/>
    <ds:schemaRef ds:uri="http://purl.org/dc/dcmitype/"/>
    <ds:schemaRef ds:uri="http://schemas.microsoft.com/office/2006/documentManagement/types"/>
    <ds:schemaRef ds:uri="http://schemas.microsoft.com/office/2006/metadata/properties"/>
    <ds:schemaRef ds:uri="http://www.w3.org/XML/1998/namespace"/>
    <ds:schemaRef ds:uri="http://purl.org/dc/elements/1.1/"/>
  </ds:schemaRefs>
</ds:datastoreItem>
</file>

<file path=customXml/itemProps4.xml><?xml version="1.0" encoding="utf-8"?>
<ds:datastoreItem xmlns:ds="http://schemas.openxmlformats.org/officeDocument/2006/customXml" ds:itemID="{B99C9147-9C3B-4497-B1F4-EE3B8A53C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14</Pages>
  <Words>1453</Words>
  <Characters>7995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Template Accessible Report with numbers</vt:lpstr>
    </vt:vector>
  </TitlesOfParts>
  <Company>NRCan / RNCan</Company>
  <LinksUpToDate>false</LinksUpToDate>
  <CharactersWithSpaces>9430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Accessible Report with numbers</dc:title>
  <dc:creator>Radu Platon</dc:creator>
  <cp:lastModifiedBy>Desjardins-Couture, Eugene</cp:lastModifiedBy>
  <cp:revision>10</cp:revision>
  <cp:lastPrinted>2014-05-20T19:26:00Z</cp:lastPrinted>
  <dcterms:created xsi:type="dcterms:W3CDTF">2019-05-31T15:46:00Z</dcterms:created>
  <dcterms:modified xsi:type="dcterms:W3CDTF">2019-07-05T19:22:00Z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-1746569075</vt:i4>
  </property>
  <property fmtid="{D5CDD505-2E9C-101B-9397-08002B2CF9AE}" pid="3" name="ContentTypeId">
    <vt:lpwstr>0x010100FDAC696CDFF58942AAB052D211B23A3B</vt:lpwstr>
  </property>
</Properties>
</file>