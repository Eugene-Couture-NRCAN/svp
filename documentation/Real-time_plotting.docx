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E0900" w14:textId="2EB34224" w:rsidR="002C2E9E" w:rsidRDefault="009D636A" w:rsidP="00012832">
      <w:pPr>
        <w:pStyle w:val="Titre1"/>
      </w:pPr>
      <w:r>
        <w:rPr>
          <w:b w:val="0"/>
          <w:noProof/>
          <w:lang w:eastAsia="en-CA"/>
        </w:rPr>
        <w:drawing>
          <wp:anchor distT="0" distB="0" distL="114300" distR="114300" simplePos="0" relativeHeight="251662848" behindDoc="1" locked="0" layoutInCell="1" allowOverlap="1" wp14:anchorId="24DAB5D3" wp14:editId="5832BC33">
            <wp:simplePos x="0" y="0"/>
            <wp:positionH relativeFrom="margin">
              <wp:posOffset>-769620</wp:posOffset>
            </wp:positionH>
            <wp:positionV relativeFrom="paragraph">
              <wp:posOffset>357505</wp:posOffset>
            </wp:positionV>
            <wp:extent cx="7024370" cy="7086600"/>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g 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24370" cy="7086600"/>
                    </a:xfrm>
                    <a:prstGeom prst="rect">
                      <a:avLst/>
                    </a:prstGeom>
                  </pic:spPr>
                </pic:pic>
              </a:graphicData>
            </a:graphic>
            <wp14:sizeRelH relativeFrom="page">
              <wp14:pctWidth>0</wp14:pctWidth>
            </wp14:sizeRelH>
            <wp14:sizeRelV relativeFrom="page">
              <wp14:pctHeight>0</wp14:pctHeight>
            </wp14:sizeRelV>
          </wp:anchor>
        </w:drawing>
      </w:r>
      <w:r w:rsidR="00D815E4">
        <w:t xml:space="preserve">How </w:t>
      </w:r>
      <w:r w:rsidR="00203F59">
        <w:t>I added Real-time Plotting to OpenSVP</w:t>
      </w:r>
    </w:p>
    <w:p w14:paraId="334731CE" w14:textId="52F22854" w:rsidR="00B5077E" w:rsidRDefault="00B5077E" w:rsidP="001F1D81">
      <w:pPr>
        <w:spacing w:after="120"/>
        <w:jc w:val="center"/>
        <w:rPr>
          <w:b/>
        </w:rPr>
      </w:pPr>
    </w:p>
    <w:p w14:paraId="58BE0901" w14:textId="4EFFFD70" w:rsidR="0030397A" w:rsidRPr="001F1D81" w:rsidRDefault="00B5077E" w:rsidP="001F1D81">
      <w:pPr>
        <w:spacing w:after="120"/>
        <w:jc w:val="center"/>
      </w:pPr>
      <w:r>
        <w:rPr>
          <w:b/>
        </w:rPr>
        <w:br/>
      </w:r>
      <w:r>
        <w:rPr>
          <w:b/>
        </w:rPr>
        <w:br/>
      </w:r>
      <w:r>
        <w:rPr>
          <w:b/>
        </w:rPr>
        <w:br/>
      </w:r>
      <w:r w:rsidR="001F1D81" w:rsidRPr="001F1D81">
        <w:rPr>
          <w:b/>
        </w:rPr>
        <w:t>Prepared by</w:t>
      </w:r>
      <w:proofErr w:type="gramStart"/>
      <w:r w:rsidR="00871938" w:rsidRPr="001F1D81">
        <w:rPr>
          <w:b/>
        </w:rPr>
        <w:t>:</w:t>
      </w:r>
      <w:proofErr w:type="gramEnd"/>
      <w:r w:rsidR="0030397A" w:rsidRPr="001F1D81">
        <w:br/>
      </w:r>
      <w:proofErr w:type="spellStart"/>
      <w:r w:rsidR="00D815E4">
        <w:t>Eugène</w:t>
      </w:r>
      <w:proofErr w:type="spellEnd"/>
      <w:r w:rsidR="00D815E4">
        <w:t xml:space="preserve"> Desjardins Couture</w:t>
      </w:r>
    </w:p>
    <w:p w14:paraId="2AF33907" w14:textId="77777777" w:rsidR="00B5077E" w:rsidRDefault="00B5077E" w:rsidP="0030397A">
      <w:pPr>
        <w:jc w:val="center"/>
        <w:rPr>
          <w:b/>
        </w:rPr>
      </w:pPr>
    </w:p>
    <w:p w14:paraId="4FF714AB" w14:textId="77777777" w:rsidR="00B5077E" w:rsidRDefault="00B5077E" w:rsidP="0030397A">
      <w:pPr>
        <w:jc w:val="center"/>
        <w:rPr>
          <w:b/>
        </w:rPr>
      </w:pPr>
    </w:p>
    <w:p w14:paraId="50932D9F" w14:textId="77777777" w:rsidR="00B5077E" w:rsidRDefault="00B5077E" w:rsidP="0030397A">
      <w:pPr>
        <w:jc w:val="center"/>
        <w:rPr>
          <w:b/>
        </w:rPr>
      </w:pPr>
    </w:p>
    <w:p w14:paraId="6681E3E9" w14:textId="77777777" w:rsidR="00B5077E" w:rsidRDefault="00B5077E" w:rsidP="0030397A">
      <w:pPr>
        <w:jc w:val="center"/>
        <w:rPr>
          <w:b/>
        </w:rPr>
      </w:pPr>
    </w:p>
    <w:p w14:paraId="5326330F" w14:textId="77777777" w:rsidR="00B5077E" w:rsidRDefault="00B5077E" w:rsidP="0030397A">
      <w:pPr>
        <w:jc w:val="center"/>
        <w:rPr>
          <w:b/>
        </w:rPr>
      </w:pPr>
    </w:p>
    <w:p w14:paraId="1A0E5225" w14:textId="77777777" w:rsidR="005960A9" w:rsidRDefault="00871938" w:rsidP="0030397A">
      <w:pPr>
        <w:jc w:val="center"/>
      </w:pPr>
      <w:r w:rsidRPr="00CD35EF">
        <w:rPr>
          <w:b/>
        </w:rPr>
        <w:t>Present</w:t>
      </w:r>
      <w:r w:rsidR="00250EA6" w:rsidRPr="00CD35EF">
        <w:rPr>
          <w:b/>
        </w:rPr>
        <w:t xml:space="preserve"> </w:t>
      </w:r>
      <w:proofErr w:type="gramStart"/>
      <w:r w:rsidR="001F1D81" w:rsidRPr="00CD35EF">
        <w:rPr>
          <w:b/>
        </w:rPr>
        <w:t>to</w:t>
      </w:r>
      <w:proofErr w:type="gramEnd"/>
      <w:r w:rsidRPr="00CD35EF">
        <w:rPr>
          <w:b/>
        </w:rPr>
        <w:t>:</w:t>
      </w:r>
    </w:p>
    <w:p w14:paraId="58BE0902" w14:textId="6247718A" w:rsidR="00871938" w:rsidRPr="00CD35EF" w:rsidRDefault="00203F59" w:rsidP="0030397A">
      <w:pPr>
        <w:jc w:val="center"/>
      </w:pPr>
      <w:r>
        <w:t>OpenSVP Developers</w:t>
      </w:r>
    </w:p>
    <w:p w14:paraId="38143B5D" w14:textId="77777777" w:rsidR="00B5077E" w:rsidRDefault="00B5077E" w:rsidP="0030397A">
      <w:pPr>
        <w:jc w:val="center"/>
      </w:pPr>
    </w:p>
    <w:p w14:paraId="6A5521BA" w14:textId="77777777" w:rsidR="00B5077E" w:rsidRDefault="00B5077E" w:rsidP="0030397A">
      <w:pPr>
        <w:jc w:val="center"/>
      </w:pPr>
    </w:p>
    <w:p w14:paraId="7B2419B5" w14:textId="77777777" w:rsidR="00B5077E" w:rsidRDefault="00B5077E" w:rsidP="0030397A">
      <w:pPr>
        <w:jc w:val="center"/>
      </w:pPr>
    </w:p>
    <w:p w14:paraId="69E0B01C" w14:textId="77777777" w:rsidR="00B5077E" w:rsidRDefault="00B5077E" w:rsidP="0030397A">
      <w:pPr>
        <w:jc w:val="center"/>
      </w:pPr>
    </w:p>
    <w:p w14:paraId="50E9F101" w14:textId="77777777" w:rsidR="00B5077E" w:rsidRDefault="00B5077E" w:rsidP="0030397A">
      <w:pPr>
        <w:jc w:val="center"/>
      </w:pPr>
    </w:p>
    <w:p w14:paraId="58BE0903" w14:textId="163DDEEF" w:rsidR="00EF4BB0" w:rsidRPr="00CD35EF" w:rsidRDefault="0078549C" w:rsidP="0030397A">
      <w:pPr>
        <w:jc w:val="center"/>
        <w:sectPr w:rsidR="00EF4BB0" w:rsidRPr="00CD35EF" w:rsidSect="00DE1053">
          <w:headerReference w:type="default" r:id="rId12"/>
          <w:footerReference w:type="default" r:id="rId13"/>
          <w:headerReference w:type="first" r:id="rId14"/>
          <w:footerReference w:type="first" r:id="rId15"/>
          <w:pgSz w:w="12240" w:h="15840" w:code="1"/>
          <w:pgMar w:top="2699" w:right="1797" w:bottom="2971" w:left="1797" w:header="675" w:footer="709" w:gutter="0"/>
          <w:pgNumType w:start="0"/>
          <w:cols w:space="708"/>
          <w:vAlign w:val="both"/>
          <w:titlePg/>
          <w:docGrid w:linePitch="360"/>
        </w:sectPr>
      </w:pPr>
      <w:r w:rsidRPr="00CD35EF">
        <w:t>Date</w:t>
      </w:r>
      <w:r w:rsidR="0073608F">
        <w:t>:</w:t>
      </w:r>
      <w:r w:rsidR="00D815E4">
        <w:t xml:space="preserve"> </w:t>
      </w:r>
      <w:r w:rsidR="00203F59">
        <w:t xml:space="preserve"> August </w:t>
      </w:r>
      <w:r w:rsidR="007B06D0">
        <w:t>23</w:t>
      </w:r>
      <w:r w:rsidR="00D815E4">
        <w:t>, 2019</w:t>
      </w:r>
    </w:p>
    <w:p w14:paraId="73CAEBD9" w14:textId="77777777" w:rsidR="008461EE" w:rsidRPr="00DE1053" w:rsidRDefault="008461EE" w:rsidP="008461EE">
      <w:pPr>
        <w:pStyle w:val="Copyrights"/>
        <w:rPr>
          <w:b/>
          <w:sz w:val="20"/>
          <w:szCs w:val="20"/>
        </w:rPr>
      </w:pPr>
      <w:r w:rsidRPr="00DE1053">
        <w:rPr>
          <w:b/>
          <w:sz w:val="20"/>
          <w:szCs w:val="20"/>
        </w:rPr>
        <w:lastRenderedPageBreak/>
        <w:t>Disclaimer</w:t>
      </w:r>
    </w:p>
    <w:p w14:paraId="4AC6CE3B" w14:textId="77777777" w:rsidR="008461EE" w:rsidRPr="00DE1053" w:rsidRDefault="008461EE" w:rsidP="008461EE">
      <w:pPr>
        <w:pStyle w:val="Copyrights"/>
        <w:rPr>
          <w:sz w:val="20"/>
          <w:szCs w:val="20"/>
        </w:rPr>
      </w:pPr>
      <w:r w:rsidRPr="00DE1053">
        <w:rPr>
          <w:sz w:val="20"/>
          <w:szCs w:val="20"/>
        </w:rPr>
        <w:t>Natural Resources Canada (NRCan) is not responsible for the accuracy or completeness of the information contained in the reproduced material. NRCan shall at all times be indemnified and held harmless against any and all claims whatsoever arising out of negligence or other fault in the use of the information contained in this publication or product.</w:t>
      </w:r>
    </w:p>
    <w:p w14:paraId="47E28493" w14:textId="77777777" w:rsidR="008461EE" w:rsidRPr="00DE1053" w:rsidRDefault="008461EE" w:rsidP="008461EE">
      <w:pPr>
        <w:pStyle w:val="Copyrights"/>
        <w:rPr>
          <w:b/>
          <w:sz w:val="20"/>
          <w:szCs w:val="20"/>
        </w:rPr>
      </w:pPr>
      <w:r w:rsidRPr="00DE1053">
        <w:rPr>
          <w:b/>
          <w:sz w:val="20"/>
          <w:szCs w:val="20"/>
        </w:rPr>
        <w:t>Third-Party Materials</w:t>
      </w:r>
    </w:p>
    <w:p w14:paraId="5804DEC2" w14:textId="77777777" w:rsidR="008461EE" w:rsidRPr="00DE1053" w:rsidRDefault="008461EE" w:rsidP="008461EE">
      <w:pPr>
        <w:pStyle w:val="Copyrights"/>
        <w:rPr>
          <w:sz w:val="20"/>
          <w:szCs w:val="20"/>
        </w:rPr>
      </w:pPr>
      <w:r w:rsidRPr="00DE1053">
        <w:rPr>
          <w:sz w:val="20"/>
          <w:szCs w:val="20"/>
        </w:rPr>
        <w:t>Some of the information contained in this publication or product may be subject to copyrights held by other individuals or organizations. To obtain information concerning copyright ownership and restrictions, contact us by:</w:t>
      </w:r>
    </w:p>
    <w:p w14:paraId="4DE28CC5" w14:textId="77777777" w:rsidR="008461EE" w:rsidRPr="00DE1053" w:rsidRDefault="008461EE" w:rsidP="008461EE">
      <w:pPr>
        <w:pStyle w:val="Copyrights"/>
        <w:rPr>
          <w:sz w:val="20"/>
          <w:szCs w:val="20"/>
        </w:rPr>
      </w:pPr>
      <w:r w:rsidRPr="00DE1053">
        <w:rPr>
          <w:sz w:val="20"/>
          <w:szCs w:val="20"/>
        </w:rPr>
        <w:t>E-mail:</w:t>
      </w:r>
    </w:p>
    <w:p w14:paraId="073F48AC" w14:textId="77777777" w:rsidR="008461EE" w:rsidRPr="00DE1053" w:rsidRDefault="008461EE" w:rsidP="008461EE">
      <w:pPr>
        <w:pStyle w:val="Copyrights"/>
        <w:rPr>
          <w:sz w:val="20"/>
          <w:szCs w:val="20"/>
        </w:rPr>
      </w:pPr>
      <w:r w:rsidRPr="00DE1053">
        <w:rPr>
          <w:sz w:val="20"/>
          <w:szCs w:val="20"/>
        </w:rPr>
        <w:t>Telephone:</w:t>
      </w:r>
    </w:p>
    <w:p w14:paraId="21D39F91" w14:textId="77777777" w:rsidR="008461EE" w:rsidRPr="00211943" w:rsidRDefault="008461EE" w:rsidP="008461EE">
      <w:pPr>
        <w:pStyle w:val="Copyrights"/>
        <w:rPr>
          <w:sz w:val="20"/>
          <w:szCs w:val="20"/>
        </w:rPr>
      </w:pPr>
      <w:r w:rsidRPr="00DE1053">
        <w:rPr>
          <w:sz w:val="20"/>
          <w:szCs w:val="20"/>
        </w:rPr>
        <w:t>Facsimile:</w:t>
      </w:r>
    </w:p>
    <w:p w14:paraId="3461EC59" w14:textId="4E9D302D" w:rsidR="008461EE" w:rsidRPr="00211943" w:rsidRDefault="008461EE" w:rsidP="008461EE">
      <w:pPr>
        <w:pStyle w:val="Copyrights"/>
        <w:rPr>
          <w:sz w:val="20"/>
          <w:szCs w:val="20"/>
        </w:rPr>
      </w:pPr>
      <w:r w:rsidRPr="00211943">
        <w:rPr>
          <w:sz w:val="20"/>
          <w:szCs w:val="20"/>
          <w:highlight w:val="green"/>
        </w:rPr>
        <w:t xml:space="preserve">Note: The two texts above are optional and </w:t>
      </w:r>
      <w:proofErr w:type="gramStart"/>
      <w:r w:rsidRPr="00211943">
        <w:rPr>
          <w:sz w:val="20"/>
          <w:szCs w:val="20"/>
          <w:highlight w:val="green"/>
        </w:rPr>
        <w:t>may be added</w:t>
      </w:r>
      <w:proofErr w:type="gramEnd"/>
      <w:r w:rsidRPr="00211943">
        <w:rPr>
          <w:sz w:val="20"/>
          <w:szCs w:val="20"/>
          <w:highlight w:val="green"/>
        </w:rPr>
        <w:t xml:space="preserve"> to the mandatory text set forth above. You have the option of either adding both or any one of the two.</w:t>
      </w:r>
    </w:p>
    <w:p w14:paraId="05385D73" w14:textId="5C0DBFE9" w:rsidR="000019D7" w:rsidRPr="00211943" w:rsidRDefault="00D34CFD" w:rsidP="008461EE">
      <w:pPr>
        <w:pStyle w:val="Copyrights"/>
        <w:rPr>
          <w:b/>
          <w:sz w:val="20"/>
          <w:szCs w:val="20"/>
        </w:rPr>
      </w:pPr>
      <w:r w:rsidRPr="00211943">
        <w:rPr>
          <w:b/>
          <w:sz w:val="20"/>
          <w:szCs w:val="20"/>
        </w:rPr>
        <w:t>Copyright</w:t>
      </w:r>
    </w:p>
    <w:p w14:paraId="6578E9C2" w14:textId="77777777" w:rsidR="002862BE" w:rsidRPr="00211943" w:rsidRDefault="002862BE" w:rsidP="00E01CFE">
      <w:pPr>
        <w:pStyle w:val="Copyrights"/>
        <w:rPr>
          <w:sz w:val="20"/>
          <w:szCs w:val="20"/>
        </w:rPr>
      </w:pPr>
      <w:r w:rsidRPr="00211943">
        <w:rPr>
          <w:sz w:val="20"/>
          <w:szCs w:val="20"/>
        </w:rPr>
        <w:t xml:space="preserve">Information contained in this publication or product </w:t>
      </w:r>
      <w:proofErr w:type="gramStart"/>
      <w:r w:rsidRPr="00211943">
        <w:rPr>
          <w:sz w:val="20"/>
          <w:szCs w:val="20"/>
        </w:rPr>
        <w:t>may be reproduced</w:t>
      </w:r>
      <w:proofErr w:type="gramEnd"/>
      <w:r w:rsidRPr="00211943">
        <w:rPr>
          <w:sz w:val="20"/>
          <w:szCs w:val="20"/>
        </w:rPr>
        <w:t>, in part or in whole, and by any means, for personal or public non-commercial purposes, without charge or further permission, unless otherwise specified.</w:t>
      </w:r>
    </w:p>
    <w:p w14:paraId="7C4C3FB2" w14:textId="77777777" w:rsidR="002862BE" w:rsidRPr="00211943" w:rsidRDefault="002862BE" w:rsidP="00E01CFE">
      <w:pPr>
        <w:pStyle w:val="Copyrights"/>
        <w:rPr>
          <w:sz w:val="20"/>
          <w:szCs w:val="20"/>
        </w:rPr>
      </w:pPr>
      <w:r w:rsidRPr="00211943">
        <w:rPr>
          <w:sz w:val="20"/>
          <w:szCs w:val="20"/>
        </w:rPr>
        <w:t xml:space="preserve">You </w:t>
      </w:r>
      <w:proofErr w:type="gramStart"/>
      <w:r w:rsidRPr="00211943">
        <w:rPr>
          <w:sz w:val="20"/>
          <w:szCs w:val="20"/>
        </w:rPr>
        <w:t>are asked</w:t>
      </w:r>
      <w:proofErr w:type="gramEnd"/>
      <w:r w:rsidRPr="00211943">
        <w:rPr>
          <w:sz w:val="20"/>
          <w:szCs w:val="20"/>
        </w:rPr>
        <w:t xml:space="preserve"> to:</w:t>
      </w:r>
    </w:p>
    <w:p w14:paraId="3C21B032" w14:textId="2DB1F8D8" w:rsidR="002862BE" w:rsidRPr="00211943" w:rsidRDefault="002862BE" w:rsidP="00E01CFE">
      <w:pPr>
        <w:pStyle w:val="Copyrights"/>
        <w:numPr>
          <w:ilvl w:val="0"/>
          <w:numId w:val="21"/>
        </w:numPr>
        <w:rPr>
          <w:sz w:val="20"/>
          <w:szCs w:val="20"/>
        </w:rPr>
      </w:pPr>
      <w:r w:rsidRPr="00211943">
        <w:rPr>
          <w:sz w:val="20"/>
          <w:szCs w:val="20"/>
        </w:rPr>
        <w:t>exercise due diligence in ensuring the accuracy of the materials reproduced;</w:t>
      </w:r>
    </w:p>
    <w:p w14:paraId="586BE7FF" w14:textId="1FA4326A" w:rsidR="002862BE" w:rsidRPr="00211943" w:rsidRDefault="002862BE" w:rsidP="00E01CFE">
      <w:pPr>
        <w:pStyle w:val="Copyrights"/>
        <w:numPr>
          <w:ilvl w:val="0"/>
          <w:numId w:val="21"/>
        </w:numPr>
        <w:rPr>
          <w:sz w:val="20"/>
          <w:szCs w:val="20"/>
        </w:rPr>
      </w:pPr>
      <w:r w:rsidRPr="00211943">
        <w:rPr>
          <w:sz w:val="20"/>
          <w:szCs w:val="20"/>
        </w:rPr>
        <w:t>indicate the complete title of the materials reproduced, and the name of the author organization; and</w:t>
      </w:r>
    </w:p>
    <w:p w14:paraId="015D7CD7" w14:textId="792ECBF8" w:rsidR="002862BE" w:rsidRPr="00211943" w:rsidRDefault="002862BE" w:rsidP="00E01CFE">
      <w:pPr>
        <w:pStyle w:val="Copyrights"/>
        <w:numPr>
          <w:ilvl w:val="0"/>
          <w:numId w:val="21"/>
        </w:numPr>
        <w:rPr>
          <w:sz w:val="20"/>
          <w:szCs w:val="20"/>
        </w:rPr>
      </w:pPr>
      <w:proofErr w:type="gramStart"/>
      <w:r w:rsidRPr="00211943">
        <w:rPr>
          <w:sz w:val="20"/>
          <w:szCs w:val="20"/>
        </w:rPr>
        <w:t>indicate</w:t>
      </w:r>
      <w:proofErr w:type="gramEnd"/>
      <w:r w:rsidRPr="00211943">
        <w:rPr>
          <w:sz w:val="20"/>
          <w:szCs w:val="20"/>
        </w:rPr>
        <w:t xml:space="preserve"> that the reproduction is a copy of an official work that is published by Natural Resources Canada (NRCan) and that the reproduction has not been produced in affiliation with, or with the endorsement of, NRCan.</w:t>
      </w:r>
    </w:p>
    <w:p w14:paraId="58BE0904" w14:textId="3FA7E80B" w:rsidR="00EA5362" w:rsidRPr="00211943" w:rsidRDefault="002862BE" w:rsidP="00E01CFE">
      <w:pPr>
        <w:pStyle w:val="Copyrights"/>
        <w:rPr>
          <w:sz w:val="20"/>
          <w:szCs w:val="20"/>
        </w:rPr>
      </w:pPr>
      <w:r w:rsidRPr="00211943">
        <w:rPr>
          <w:sz w:val="20"/>
          <w:szCs w:val="20"/>
        </w:rPr>
        <w:t xml:space="preserve">Commercial reproduction and distribution </w:t>
      </w:r>
      <w:proofErr w:type="gramStart"/>
      <w:r w:rsidRPr="00211943">
        <w:rPr>
          <w:sz w:val="20"/>
          <w:szCs w:val="20"/>
        </w:rPr>
        <w:t>is prohibited</w:t>
      </w:r>
      <w:proofErr w:type="gramEnd"/>
      <w:r w:rsidRPr="00211943">
        <w:rPr>
          <w:sz w:val="20"/>
          <w:szCs w:val="20"/>
        </w:rPr>
        <w:t xml:space="preserve"> except with written permission from NRCan. For more information, contact NRCan at </w:t>
      </w:r>
      <w:r w:rsidRPr="00211943">
        <w:rPr>
          <w:rStyle w:val="Lienhypertexte"/>
          <w:sz w:val="20"/>
          <w:szCs w:val="20"/>
        </w:rPr>
        <w:t>copyright.droitdauteur@nrcan-rncan.gc.ca</w:t>
      </w:r>
      <w:r w:rsidRPr="00211943">
        <w:rPr>
          <w:sz w:val="20"/>
          <w:szCs w:val="20"/>
        </w:rPr>
        <w:t>.</w:t>
      </w:r>
    </w:p>
    <w:p w14:paraId="776868B6" w14:textId="11E3A66C" w:rsidR="002862BE" w:rsidRPr="00211943" w:rsidRDefault="002862BE" w:rsidP="00E01CFE">
      <w:pPr>
        <w:pStyle w:val="Copyrights"/>
        <w:rPr>
          <w:i/>
          <w:sz w:val="20"/>
          <w:szCs w:val="20"/>
        </w:rPr>
        <w:sectPr w:rsidR="002862BE" w:rsidRPr="00211943" w:rsidSect="002862BE">
          <w:headerReference w:type="first" r:id="rId16"/>
          <w:footerReference w:type="first" r:id="rId17"/>
          <w:pgSz w:w="12240" w:h="15840" w:code="1"/>
          <w:pgMar w:top="1800" w:right="1800" w:bottom="1800" w:left="1800" w:header="706" w:footer="706" w:gutter="0"/>
          <w:pgNumType w:start="0"/>
          <w:cols w:space="708"/>
          <w:vAlign w:val="bottom"/>
          <w:titlePg/>
          <w:docGrid w:linePitch="360"/>
        </w:sectPr>
      </w:pPr>
      <w:r w:rsidRPr="00211943">
        <w:rPr>
          <w:i/>
          <w:sz w:val="20"/>
          <w:szCs w:val="20"/>
        </w:rPr>
        <w:t>© Her Majesty the Queen in Right of Canada, as represented by the Minister of Natural Resources Canada, [</w:t>
      </w:r>
      <w:r w:rsidRPr="00211943">
        <w:rPr>
          <w:i/>
          <w:sz w:val="20"/>
          <w:szCs w:val="20"/>
          <w:highlight w:val="yellow"/>
        </w:rPr>
        <w:t>year of publication</w:t>
      </w:r>
      <w:r w:rsidRPr="00211943">
        <w:rPr>
          <w:i/>
          <w:sz w:val="20"/>
          <w:szCs w:val="20"/>
        </w:rPr>
        <w:t>].</w:t>
      </w:r>
    </w:p>
    <w:p w14:paraId="58BE0907" w14:textId="77777777" w:rsidR="005051D4" w:rsidRDefault="00513FB4" w:rsidP="00CD35EF">
      <w:pPr>
        <w:pStyle w:val="Titre2sansTDM"/>
      </w:pPr>
      <w:r>
        <w:lastRenderedPageBreak/>
        <w:t>Summary</w:t>
      </w:r>
    </w:p>
    <w:p w14:paraId="58BE0908" w14:textId="338438A6" w:rsidR="007F5E9E" w:rsidRPr="00D815E4" w:rsidRDefault="00203F59" w:rsidP="00E677C4">
      <w:pPr>
        <w:pStyle w:val="Corpsdetexte"/>
      </w:pPr>
      <w:r>
        <w:t>I added the real-time plotting feature as a process of multiprocessing, the same way the run process is implemented and I link those two processes together to send the real-time flow of data</w:t>
      </w:r>
      <w:r w:rsidR="005B153C">
        <w:t>.</w:t>
      </w:r>
      <w:r w:rsidR="007F5E9E" w:rsidRPr="00D815E4">
        <w:br w:type="page"/>
      </w:r>
    </w:p>
    <w:p w14:paraId="58BE0909" w14:textId="673E78AE" w:rsidR="0023450E" w:rsidRDefault="0023450E" w:rsidP="00CD35EF">
      <w:pPr>
        <w:pStyle w:val="Titre2sansTDM"/>
      </w:pPr>
      <w:r>
        <w:lastRenderedPageBreak/>
        <w:t xml:space="preserve">Table </w:t>
      </w:r>
      <w:r w:rsidR="000E75E6">
        <w:t>of Content</w:t>
      </w:r>
      <w:r w:rsidR="007474E1">
        <w:t>s</w:t>
      </w:r>
    </w:p>
    <w:p w14:paraId="4EC7645E" w14:textId="5D2A922B" w:rsidR="007B06D0" w:rsidRDefault="00767ACE">
      <w:pPr>
        <w:pStyle w:val="TM1"/>
        <w:rPr>
          <w:b w:val="0"/>
          <w:sz w:val="22"/>
        </w:rPr>
      </w:pPr>
      <w:r>
        <w:fldChar w:fldCharType="begin"/>
      </w:r>
      <w:r>
        <w:instrText xml:space="preserve"> TOC \h \z \t "Heading 2,1,Heading 3,2,Heading 4,3,Annexes,1" </w:instrText>
      </w:r>
      <w:r>
        <w:fldChar w:fldCharType="separate"/>
      </w:r>
      <w:hyperlink w:anchor="_Toc17464497" w:history="1">
        <w:r w:rsidR="007B06D0" w:rsidRPr="00473B32">
          <w:rPr>
            <w:rStyle w:val="Lienhypertexte"/>
          </w:rPr>
          <w:t>Introduction</w:t>
        </w:r>
        <w:r w:rsidR="007B06D0">
          <w:rPr>
            <w:webHidden/>
          </w:rPr>
          <w:tab/>
        </w:r>
        <w:r w:rsidR="007B06D0">
          <w:rPr>
            <w:webHidden/>
          </w:rPr>
          <w:fldChar w:fldCharType="begin"/>
        </w:r>
        <w:r w:rsidR="007B06D0">
          <w:rPr>
            <w:webHidden/>
          </w:rPr>
          <w:instrText xml:space="preserve"> PAGEREF _Toc17464497 \h </w:instrText>
        </w:r>
        <w:r w:rsidR="007B06D0">
          <w:rPr>
            <w:webHidden/>
          </w:rPr>
        </w:r>
        <w:r w:rsidR="007B06D0">
          <w:rPr>
            <w:webHidden/>
          </w:rPr>
          <w:fldChar w:fldCharType="separate"/>
        </w:r>
        <w:r w:rsidR="007B06D0">
          <w:rPr>
            <w:webHidden/>
          </w:rPr>
          <w:t>3</w:t>
        </w:r>
        <w:r w:rsidR="007B06D0">
          <w:rPr>
            <w:webHidden/>
          </w:rPr>
          <w:fldChar w:fldCharType="end"/>
        </w:r>
      </w:hyperlink>
    </w:p>
    <w:p w14:paraId="52624B68" w14:textId="4F4FE009" w:rsidR="007B06D0" w:rsidRDefault="00EB71D5">
      <w:pPr>
        <w:pStyle w:val="TM1"/>
        <w:rPr>
          <w:b w:val="0"/>
          <w:sz w:val="22"/>
        </w:rPr>
      </w:pPr>
      <w:hyperlink w:anchor="_Toc17464498" w:history="1">
        <w:r w:rsidR="007B06D0" w:rsidRPr="00473B32">
          <w:rPr>
            <w:rStyle w:val="Lienhypertexte"/>
          </w:rPr>
          <w:t>General idea</w:t>
        </w:r>
        <w:r w:rsidR="007B06D0">
          <w:rPr>
            <w:webHidden/>
          </w:rPr>
          <w:tab/>
        </w:r>
        <w:r w:rsidR="007B06D0">
          <w:rPr>
            <w:webHidden/>
          </w:rPr>
          <w:fldChar w:fldCharType="begin"/>
        </w:r>
        <w:r w:rsidR="007B06D0">
          <w:rPr>
            <w:webHidden/>
          </w:rPr>
          <w:instrText xml:space="preserve"> PAGEREF _Toc17464498 \h </w:instrText>
        </w:r>
        <w:r w:rsidR="007B06D0">
          <w:rPr>
            <w:webHidden/>
          </w:rPr>
        </w:r>
        <w:r w:rsidR="007B06D0">
          <w:rPr>
            <w:webHidden/>
          </w:rPr>
          <w:fldChar w:fldCharType="separate"/>
        </w:r>
        <w:r w:rsidR="007B06D0">
          <w:rPr>
            <w:webHidden/>
          </w:rPr>
          <w:t>4</w:t>
        </w:r>
        <w:r w:rsidR="007B06D0">
          <w:rPr>
            <w:webHidden/>
          </w:rPr>
          <w:fldChar w:fldCharType="end"/>
        </w:r>
      </w:hyperlink>
    </w:p>
    <w:p w14:paraId="1FF3A5C8" w14:textId="78847C31" w:rsidR="007B06D0" w:rsidRDefault="00EB71D5">
      <w:pPr>
        <w:pStyle w:val="TM1"/>
        <w:rPr>
          <w:b w:val="0"/>
          <w:sz w:val="22"/>
        </w:rPr>
      </w:pPr>
      <w:hyperlink w:anchor="_Toc17464499" w:history="1">
        <w:r w:rsidR="007B06D0" w:rsidRPr="00473B32">
          <w:rPr>
            <w:rStyle w:val="Lienhypertexte"/>
          </w:rPr>
          <w:t>What has been done?</w:t>
        </w:r>
        <w:r w:rsidR="007B06D0">
          <w:rPr>
            <w:webHidden/>
          </w:rPr>
          <w:tab/>
        </w:r>
        <w:r w:rsidR="007B06D0">
          <w:rPr>
            <w:webHidden/>
          </w:rPr>
          <w:fldChar w:fldCharType="begin"/>
        </w:r>
        <w:r w:rsidR="007B06D0">
          <w:rPr>
            <w:webHidden/>
          </w:rPr>
          <w:instrText xml:space="preserve"> PAGEREF _Toc17464499 \h </w:instrText>
        </w:r>
        <w:r w:rsidR="007B06D0">
          <w:rPr>
            <w:webHidden/>
          </w:rPr>
        </w:r>
        <w:r w:rsidR="007B06D0">
          <w:rPr>
            <w:webHidden/>
          </w:rPr>
          <w:fldChar w:fldCharType="separate"/>
        </w:r>
        <w:r w:rsidR="007B06D0">
          <w:rPr>
            <w:webHidden/>
          </w:rPr>
          <w:t>5</w:t>
        </w:r>
        <w:r w:rsidR="007B06D0">
          <w:rPr>
            <w:webHidden/>
          </w:rPr>
          <w:fldChar w:fldCharType="end"/>
        </w:r>
      </w:hyperlink>
    </w:p>
    <w:p w14:paraId="612BAAB1" w14:textId="389041D7" w:rsidR="007B06D0" w:rsidRDefault="00EB71D5">
      <w:pPr>
        <w:pStyle w:val="TM2"/>
        <w:rPr>
          <w:sz w:val="22"/>
        </w:rPr>
      </w:pPr>
      <w:hyperlink w:anchor="_Toc17464500" w:history="1">
        <w:r w:rsidR="007B06D0" w:rsidRPr="00473B32">
          <w:rPr>
            <w:rStyle w:val="Lienhypertexte"/>
          </w:rPr>
          <w:t>How to start?</w:t>
        </w:r>
        <w:r w:rsidR="007B06D0">
          <w:rPr>
            <w:webHidden/>
          </w:rPr>
          <w:tab/>
        </w:r>
        <w:r w:rsidR="007B06D0">
          <w:rPr>
            <w:webHidden/>
          </w:rPr>
          <w:fldChar w:fldCharType="begin"/>
        </w:r>
        <w:r w:rsidR="007B06D0">
          <w:rPr>
            <w:webHidden/>
          </w:rPr>
          <w:instrText xml:space="preserve"> PAGEREF _Toc17464500 \h </w:instrText>
        </w:r>
        <w:r w:rsidR="007B06D0">
          <w:rPr>
            <w:webHidden/>
          </w:rPr>
        </w:r>
        <w:r w:rsidR="007B06D0">
          <w:rPr>
            <w:webHidden/>
          </w:rPr>
          <w:fldChar w:fldCharType="separate"/>
        </w:r>
        <w:r w:rsidR="007B06D0">
          <w:rPr>
            <w:webHidden/>
          </w:rPr>
          <w:t>5</w:t>
        </w:r>
        <w:r w:rsidR="007B06D0">
          <w:rPr>
            <w:webHidden/>
          </w:rPr>
          <w:fldChar w:fldCharType="end"/>
        </w:r>
      </w:hyperlink>
    </w:p>
    <w:p w14:paraId="63403B9D" w14:textId="4BBED982" w:rsidR="007B06D0" w:rsidRDefault="00EB71D5">
      <w:pPr>
        <w:pStyle w:val="TM2"/>
        <w:rPr>
          <w:sz w:val="22"/>
        </w:rPr>
      </w:pPr>
      <w:hyperlink w:anchor="_Toc17464501" w:history="1">
        <w:r w:rsidR="007B06D0" w:rsidRPr="00473B32">
          <w:rPr>
            <w:rStyle w:val="Lienhypertexte"/>
          </w:rPr>
          <w:t>Modification to openSVP files</w:t>
        </w:r>
        <w:r w:rsidR="007B06D0">
          <w:rPr>
            <w:webHidden/>
          </w:rPr>
          <w:tab/>
        </w:r>
        <w:r w:rsidR="007B06D0">
          <w:rPr>
            <w:webHidden/>
          </w:rPr>
          <w:fldChar w:fldCharType="begin"/>
        </w:r>
        <w:r w:rsidR="007B06D0">
          <w:rPr>
            <w:webHidden/>
          </w:rPr>
          <w:instrText xml:space="preserve"> PAGEREF _Toc17464501 \h </w:instrText>
        </w:r>
        <w:r w:rsidR="007B06D0">
          <w:rPr>
            <w:webHidden/>
          </w:rPr>
        </w:r>
        <w:r w:rsidR="007B06D0">
          <w:rPr>
            <w:webHidden/>
          </w:rPr>
          <w:fldChar w:fldCharType="separate"/>
        </w:r>
        <w:r w:rsidR="007B06D0">
          <w:rPr>
            <w:webHidden/>
          </w:rPr>
          <w:t>6</w:t>
        </w:r>
        <w:r w:rsidR="007B06D0">
          <w:rPr>
            <w:webHidden/>
          </w:rPr>
          <w:fldChar w:fldCharType="end"/>
        </w:r>
      </w:hyperlink>
    </w:p>
    <w:p w14:paraId="323BE4C8" w14:textId="5F79E7B6" w:rsidR="007B06D0" w:rsidRDefault="00EB71D5">
      <w:pPr>
        <w:pStyle w:val="TM3"/>
        <w:rPr>
          <w:sz w:val="22"/>
        </w:rPr>
      </w:pPr>
      <w:hyperlink w:anchor="_Toc17464502" w:history="1">
        <w:r w:rsidR="007B06D0" w:rsidRPr="00473B32">
          <w:rPr>
            <w:rStyle w:val="Lienhypertexte"/>
          </w:rPr>
          <w:t>Modification to app.py</w:t>
        </w:r>
        <w:r w:rsidR="007B06D0">
          <w:rPr>
            <w:webHidden/>
          </w:rPr>
          <w:tab/>
        </w:r>
        <w:r w:rsidR="007B06D0">
          <w:rPr>
            <w:webHidden/>
          </w:rPr>
          <w:fldChar w:fldCharType="begin"/>
        </w:r>
        <w:r w:rsidR="007B06D0">
          <w:rPr>
            <w:webHidden/>
          </w:rPr>
          <w:instrText xml:space="preserve"> PAGEREF _Toc17464502 \h </w:instrText>
        </w:r>
        <w:r w:rsidR="007B06D0">
          <w:rPr>
            <w:webHidden/>
          </w:rPr>
        </w:r>
        <w:r w:rsidR="007B06D0">
          <w:rPr>
            <w:webHidden/>
          </w:rPr>
          <w:fldChar w:fldCharType="separate"/>
        </w:r>
        <w:r w:rsidR="007B06D0">
          <w:rPr>
            <w:webHidden/>
          </w:rPr>
          <w:t>6</w:t>
        </w:r>
        <w:r w:rsidR="007B06D0">
          <w:rPr>
            <w:webHidden/>
          </w:rPr>
          <w:fldChar w:fldCharType="end"/>
        </w:r>
      </w:hyperlink>
    </w:p>
    <w:p w14:paraId="3EC491F7" w14:textId="0C4DF5DB" w:rsidR="007B06D0" w:rsidRDefault="00EB71D5">
      <w:pPr>
        <w:pStyle w:val="TM3"/>
        <w:rPr>
          <w:sz w:val="22"/>
        </w:rPr>
      </w:pPr>
      <w:hyperlink w:anchor="_Toc17464503" w:history="1">
        <w:r w:rsidR="007B06D0" w:rsidRPr="00473B32">
          <w:rPr>
            <w:rStyle w:val="Lienhypertexte"/>
          </w:rPr>
          <w:t>Modification to ui.py</w:t>
        </w:r>
        <w:r w:rsidR="007B06D0">
          <w:rPr>
            <w:webHidden/>
          </w:rPr>
          <w:tab/>
        </w:r>
        <w:r w:rsidR="007B06D0">
          <w:rPr>
            <w:webHidden/>
          </w:rPr>
          <w:fldChar w:fldCharType="begin"/>
        </w:r>
        <w:r w:rsidR="007B06D0">
          <w:rPr>
            <w:webHidden/>
          </w:rPr>
          <w:instrText xml:space="preserve"> PAGEREF _Toc17464503 \h </w:instrText>
        </w:r>
        <w:r w:rsidR="007B06D0">
          <w:rPr>
            <w:webHidden/>
          </w:rPr>
        </w:r>
        <w:r w:rsidR="007B06D0">
          <w:rPr>
            <w:webHidden/>
          </w:rPr>
          <w:fldChar w:fldCharType="separate"/>
        </w:r>
        <w:r w:rsidR="007B06D0">
          <w:rPr>
            <w:webHidden/>
          </w:rPr>
          <w:t>8</w:t>
        </w:r>
        <w:r w:rsidR="007B06D0">
          <w:rPr>
            <w:webHidden/>
          </w:rPr>
          <w:fldChar w:fldCharType="end"/>
        </w:r>
      </w:hyperlink>
    </w:p>
    <w:p w14:paraId="16208B3F" w14:textId="508B9F99" w:rsidR="007B06D0" w:rsidRDefault="00EB71D5">
      <w:pPr>
        <w:pStyle w:val="TM2"/>
        <w:rPr>
          <w:sz w:val="22"/>
        </w:rPr>
      </w:pPr>
      <w:hyperlink w:anchor="_Toc17464504" w:history="1">
        <w:r w:rsidR="007B06D0" w:rsidRPr="00473B32">
          <w:rPr>
            <w:rStyle w:val="Lienhypertexte"/>
          </w:rPr>
          <w:t>Modification to the Drivers</w:t>
        </w:r>
        <w:r w:rsidR="007B06D0">
          <w:rPr>
            <w:webHidden/>
          </w:rPr>
          <w:tab/>
        </w:r>
        <w:r w:rsidR="007B06D0">
          <w:rPr>
            <w:webHidden/>
          </w:rPr>
          <w:fldChar w:fldCharType="begin"/>
        </w:r>
        <w:r w:rsidR="007B06D0">
          <w:rPr>
            <w:webHidden/>
          </w:rPr>
          <w:instrText xml:space="preserve"> PAGEREF _Toc17464504 \h </w:instrText>
        </w:r>
        <w:r w:rsidR="007B06D0">
          <w:rPr>
            <w:webHidden/>
          </w:rPr>
        </w:r>
        <w:r w:rsidR="007B06D0">
          <w:rPr>
            <w:webHidden/>
          </w:rPr>
          <w:fldChar w:fldCharType="separate"/>
        </w:r>
        <w:r w:rsidR="007B06D0">
          <w:rPr>
            <w:webHidden/>
          </w:rPr>
          <w:t>10</w:t>
        </w:r>
        <w:r w:rsidR="007B06D0">
          <w:rPr>
            <w:webHidden/>
          </w:rPr>
          <w:fldChar w:fldCharType="end"/>
        </w:r>
      </w:hyperlink>
    </w:p>
    <w:p w14:paraId="798AB38B" w14:textId="37F41771" w:rsidR="007B06D0" w:rsidRDefault="00EB71D5">
      <w:pPr>
        <w:pStyle w:val="TM3"/>
        <w:rPr>
          <w:sz w:val="22"/>
        </w:rPr>
      </w:pPr>
      <w:hyperlink w:anchor="_Toc17464505" w:history="1">
        <w:r w:rsidR="007B06D0" w:rsidRPr="00473B32">
          <w:rPr>
            <w:rStyle w:val="Lienhypertexte"/>
          </w:rPr>
          <w:t>RealTimePlotting.py</w:t>
        </w:r>
        <w:r w:rsidR="007B06D0">
          <w:rPr>
            <w:webHidden/>
          </w:rPr>
          <w:tab/>
        </w:r>
        <w:r w:rsidR="007B06D0">
          <w:rPr>
            <w:webHidden/>
          </w:rPr>
          <w:fldChar w:fldCharType="begin"/>
        </w:r>
        <w:r w:rsidR="007B06D0">
          <w:rPr>
            <w:webHidden/>
          </w:rPr>
          <w:instrText xml:space="preserve"> PAGEREF _Toc17464505 \h </w:instrText>
        </w:r>
        <w:r w:rsidR="007B06D0">
          <w:rPr>
            <w:webHidden/>
          </w:rPr>
        </w:r>
        <w:r w:rsidR="007B06D0">
          <w:rPr>
            <w:webHidden/>
          </w:rPr>
          <w:fldChar w:fldCharType="separate"/>
        </w:r>
        <w:r w:rsidR="007B06D0">
          <w:rPr>
            <w:webHidden/>
          </w:rPr>
          <w:t>10</w:t>
        </w:r>
        <w:r w:rsidR="007B06D0">
          <w:rPr>
            <w:webHidden/>
          </w:rPr>
          <w:fldChar w:fldCharType="end"/>
        </w:r>
      </w:hyperlink>
    </w:p>
    <w:p w14:paraId="5916DC85" w14:textId="74F74F1E" w:rsidR="007B06D0" w:rsidRDefault="00EB71D5">
      <w:pPr>
        <w:pStyle w:val="TM3"/>
        <w:rPr>
          <w:sz w:val="22"/>
        </w:rPr>
      </w:pPr>
      <w:hyperlink w:anchor="_Toc17464506" w:history="1">
        <w:r w:rsidR="007B06D0" w:rsidRPr="00473B32">
          <w:rPr>
            <w:rStyle w:val="Lienhypertexte"/>
          </w:rPr>
          <w:t>Das.py</w:t>
        </w:r>
        <w:r w:rsidR="007B06D0">
          <w:rPr>
            <w:webHidden/>
          </w:rPr>
          <w:tab/>
        </w:r>
        <w:r w:rsidR="007B06D0">
          <w:rPr>
            <w:webHidden/>
          </w:rPr>
          <w:fldChar w:fldCharType="begin"/>
        </w:r>
        <w:r w:rsidR="007B06D0">
          <w:rPr>
            <w:webHidden/>
          </w:rPr>
          <w:instrText xml:space="preserve"> PAGEREF _Toc17464506 \h </w:instrText>
        </w:r>
        <w:r w:rsidR="007B06D0">
          <w:rPr>
            <w:webHidden/>
          </w:rPr>
        </w:r>
        <w:r w:rsidR="007B06D0">
          <w:rPr>
            <w:webHidden/>
          </w:rPr>
          <w:fldChar w:fldCharType="separate"/>
        </w:r>
        <w:r w:rsidR="007B06D0">
          <w:rPr>
            <w:webHidden/>
          </w:rPr>
          <w:t>11</w:t>
        </w:r>
        <w:r w:rsidR="007B06D0">
          <w:rPr>
            <w:webHidden/>
          </w:rPr>
          <w:fldChar w:fldCharType="end"/>
        </w:r>
      </w:hyperlink>
    </w:p>
    <w:p w14:paraId="5D16D26D" w14:textId="5555EF6B" w:rsidR="007B06D0" w:rsidRDefault="00EB71D5">
      <w:pPr>
        <w:pStyle w:val="TM1"/>
        <w:rPr>
          <w:b w:val="0"/>
          <w:sz w:val="22"/>
        </w:rPr>
      </w:pPr>
      <w:hyperlink w:anchor="_Toc17464507" w:history="1">
        <w:r w:rsidR="007B06D0" w:rsidRPr="00473B32">
          <w:rPr>
            <w:rStyle w:val="Lienhypertexte"/>
          </w:rPr>
          <w:t>Therefore, the Dataframe reinitialise itself at each test in the data_capture method of the DAS Class:</w:t>
        </w:r>
        <w:r w:rsidR="007B06D0">
          <w:rPr>
            <w:webHidden/>
          </w:rPr>
          <w:tab/>
        </w:r>
        <w:r w:rsidR="007B06D0">
          <w:rPr>
            <w:webHidden/>
          </w:rPr>
          <w:fldChar w:fldCharType="begin"/>
        </w:r>
        <w:r w:rsidR="007B06D0">
          <w:rPr>
            <w:webHidden/>
          </w:rPr>
          <w:instrText xml:space="preserve"> PAGEREF _Toc17464507 \h </w:instrText>
        </w:r>
        <w:r w:rsidR="007B06D0">
          <w:rPr>
            <w:webHidden/>
          </w:rPr>
        </w:r>
        <w:r w:rsidR="007B06D0">
          <w:rPr>
            <w:webHidden/>
          </w:rPr>
          <w:fldChar w:fldCharType="separate"/>
        </w:r>
        <w:r w:rsidR="007B06D0">
          <w:rPr>
            <w:webHidden/>
          </w:rPr>
          <w:t>12</w:t>
        </w:r>
        <w:r w:rsidR="007B06D0">
          <w:rPr>
            <w:webHidden/>
          </w:rPr>
          <w:fldChar w:fldCharType="end"/>
        </w:r>
      </w:hyperlink>
    </w:p>
    <w:p w14:paraId="4F937FF4" w14:textId="1932B26B" w:rsidR="007B06D0" w:rsidRDefault="00EB71D5">
      <w:pPr>
        <w:pStyle w:val="TM1"/>
        <w:rPr>
          <w:b w:val="0"/>
          <w:sz w:val="22"/>
        </w:rPr>
      </w:pPr>
      <w:hyperlink w:anchor="_Toc17464508" w:history="1">
        <w:r w:rsidR="007B06D0" w:rsidRPr="00473B32">
          <w:rPr>
            <w:rStyle w:val="Lienhypertexte"/>
          </w:rPr>
          <w:t>What is next?</w:t>
        </w:r>
        <w:r w:rsidR="007B06D0">
          <w:rPr>
            <w:webHidden/>
          </w:rPr>
          <w:tab/>
        </w:r>
        <w:r w:rsidR="007B06D0">
          <w:rPr>
            <w:webHidden/>
          </w:rPr>
          <w:fldChar w:fldCharType="begin"/>
        </w:r>
        <w:r w:rsidR="007B06D0">
          <w:rPr>
            <w:webHidden/>
          </w:rPr>
          <w:instrText xml:space="preserve"> PAGEREF _Toc17464508 \h </w:instrText>
        </w:r>
        <w:r w:rsidR="007B06D0">
          <w:rPr>
            <w:webHidden/>
          </w:rPr>
        </w:r>
        <w:r w:rsidR="007B06D0">
          <w:rPr>
            <w:webHidden/>
          </w:rPr>
          <w:fldChar w:fldCharType="separate"/>
        </w:r>
        <w:r w:rsidR="007B06D0">
          <w:rPr>
            <w:webHidden/>
          </w:rPr>
          <w:t>13</w:t>
        </w:r>
        <w:r w:rsidR="007B06D0">
          <w:rPr>
            <w:webHidden/>
          </w:rPr>
          <w:fldChar w:fldCharType="end"/>
        </w:r>
      </w:hyperlink>
    </w:p>
    <w:p w14:paraId="68A0A41B" w14:textId="48053AF0" w:rsidR="007B06D0" w:rsidRDefault="00EB71D5">
      <w:pPr>
        <w:pStyle w:val="TM2"/>
        <w:rPr>
          <w:sz w:val="22"/>
        </w:rPr>
      </w:pPr>
      <w:hyperlink w:anchor="_Toc17464509" w:history="1">
        <w:r w:rsidR="007B06D0" w:rsidRPr="00473B32">
          <w:rPr>
            <w:rStyle w:val="Lienhypertexte"/>
          </w:rPr>
          <w:t>View tab with preference window</w:t>
        </w:r>
        <w:r w:rsidR="007B06D0">
          <w:rPr>
            <w:webHidden/>
          </w:rPr>
          <w:tab/>
        </w:r>
        <w:r w:rsidR="007B06D0">
          <w:rPr>
            <w:webHidden/>
          </w:rPr>
          <w:fldChar w:fldCharType="begin"/>
        </w:r>
        <w:r w:rsidR="007B06D0">
          <w:rPr>
            <w:webHidden/>
          </w:rPr>
          <w:instrText xml:space="preserve"> PAGEREF _Toc17464509 \h </w:instrText>
        </w:r>
        <w:r w:rsidR="007B06D0">
          <w:rPr>
            <w:webHidden/>
          </w:rPr>
        </w:r>
        <w:r w:rsidR="007B06D0">
          <w:rPr>
            <w:webHidden/>
          </w:rPr>
          <w:fldChar w:fldCharType="separate"/>
        </w:r>
        <w:r w:rsidR="007B06D0">
          <w:rPr>
            <w:webHidden/>
          </w:rPr>
          <w:t>13</w:t>
        </w:r>
        <w:r w:rsidR="007B06D0">
          <w:rPr>
            <w:webHidden/>
          </w:rPr>
          <w:fldChar w:fldCharType="end"/>
        </w:r>
      </w:hyperlink>
    </w:p>
    <w:p w14:paraId="75C4924C" w14:textId="0A70D566" w:rsidR="007B06D0" w:rsidRDefault="00EB71D5">
      <w:pPr>
        <w:pStyle w:val="TM2"/>
        <w:rPr>
          <w:sz w:val="22"/>
        </w:rPr>
      </w:pPr>
      <w:hyperlink w:anchor="_Toc17464510" w:history="1">
        <w:r w:rsidR="007B06D0" w:rsidRPr="00473B32">
          <w:rPr>
            <w:rStyle w:val="Lienhypertexte"/>
          </w:rPr>
          <w:t>The Real-time plotting GUI</w:t>
        </w:r>
        <w:r w:rsidR="007B06D0">
          <w:rPr>
            <w:webHidden/>
          </w:rPr>
          <w:tab/>
        </w:r>
        <w:r w:rsidR="007B06D0">
          <w:rPr>
            <w:webHidden/>
          </w:rPr>
          <w:fldChar w:fldCharType="begin"/>
        </w:r>
        <w:r w:rsidR="007B06D0">
          <w:rPr>
            <w:webHidden/>
          </w:rPr>
          <w:instrText xml:space="preserve"> PAGEREF _Toc17464510 \h </w:instrText>
        </w:r>
        <w:r w:rsidR="007B06D0">
          <w:rPr>
            <w:webHidden/>
          </w:rPr>
        </w:r>
        <w:r w:rsidR="007B06D0">
          <w:rPr>
            <w:webHidden/>
          </w:rPr>
          <w:fldChar w:fldCharType="separate"/>
        </w:r>
        <w:r w:rsidR="007B06D0">
          <w:rPr>
            <w:webHidden/>
          </w:rPr>
          <w:t>13</w:t>
        </w:r>
        <w:r w:rsidR="007B06D0">
          <w:rPr>
            <w:webHidden/>
          </w:rPr>
          <w:fldChar w:fldCharType="end"/>
        </w:r>
      </w:hyperlink>
    </w:p>
    <w:p w14:paraId="112D5C6E" w14:textId="1A10E519" w:rsidR="007B06D0" w:rsidRDefault="00EB71D5">
      <w:pPr>
        <w:pStyle w:val="TM2"/>
        <w:rPr>
          <w:sz w:val="22"/>
        </w:rPr>
      </w:pPr>
      <w:hyperlink w:anchor="_Toc17464511" w:history="1">
        <w:r w:rsidR="007B06D0" w:rsidRPr="00473B32">
          <w:rPr>
            <w:rStyle w:val="Lienhypertexte"/>
          </w:rPr>
          <w:t>The Run GUI</w:t>
        </w:r>
        <w:r w:rsidR="007B06D0">
          <w:rPr>
            <w:webHidden/>
          </w:rPr>
          <w:tab/>
        </w:r>
        <w:r w:rsidR="007B06D0">
          <w:rPr>
            <w:webHidden/>
          </w:rPr>
          <w:fldChar w:fldCharType="begin"/>
        </w:r>
        <w:r w:rsidR="007B06D0">
          <w:rPr>
            <w:webHidden/>
          </w:rPr>
          <w:instrText xml:space="preserve"> PAGEREF _Toc17464511 \h </w:instrText>
        </w:r>
        <w:r w:rsidR="007B06D0">
          <w:rPr>
            <w:webHidden/>
          </w:rPr>
        </w:r>
        <w:r w:rsidR="007B06D0">
          <w:rPr>
            <w:webHidden/>
          </w:rPr>
          <w:fldChar w:fldCharType="separate"/>
        </w:r>
        <w:r w:rsidR="007B06D0">
          <w:rPr>
            <w:webHidden/>
          </w:rPr>
          <w:t>14</w:t>
        </w:r>
        <w:r w:rsidR="007B06D0">
          <w:rPr>
            <w:webHidden/>
          </w:rPr>
          <w:fldChar w:fldCharType="end"/>
        </w:r>
      </w:hyperlink>
    </w:p>
    <w:p w14:paraId="58BE090F" w14:textId="3F5EB8AD" w:rsidR="0023450E" w:rsidRDefault="00767ACE" w:rsidP="0023450E">
      <w:pPr>
        <w:pStyle w:val="Corpsdetexte"/>
      </w:pPr>
      <w:r>
        <w:rPr>
          <w:rFonts w:eastAsiaTheme="minorEastAsia" w:cstheme="minorBidi"/>
          <w:noProof/>
          <w:szCs w:val="22"/>
          <w:lang w:eastAsia="fr-CA"/>
        </w:rPr>
        <w:fldChar w:fldCharType="end"/>
      </w:r>
      <w:r w:rsidR="0023450E">
        <w:br w:type="page"/>
      </w:r>
    </w:p>
    <w:p w14:paraId="58BE0916" w14:textId="77777777" w:rsidR="005051D4" w:rsidRDefault="005051D4" w:rsidP="00921DB9">
      <w:pPr>
        <w:pStyle w:val="Titre2"/>
      </w:pPr>
      <w:bookmarkStart w:id="0" w:name="_Toc17464497"/>
      <w:r w:rsidRPr="00921DB9">
        <w:lastRenderedPageBreak/>
        <w:t>Introduction</w:t>
      </w:r>
      <w:bookmarkEnd w:id="0"/>
    </w:p>
    <w:p w14:paraId="4A17F99C" w14:textId="7734B054" w:rsidR="00C3030E" w:rsidRPr="00A10399" w:rsidRDefault="00203F59" w:rsidP="00C3030E">
      <w:r>
        <w:t>In the field of research, it is an advantage to be able to assess data fast. Therefore, some features can be interesting to add to a software like OpenSVP</w:t>
      </w:r>
      <w:r w:rsidR="004C2EC1">
        <w:t>.</w:t>
      </w:r>
      <w:r>
        <w:t xml:space="preserve"> For example, it would be great to have waveform analysis </w:t>
      </w:r>
      <w:proofErr w:type="gramStart"/>
      <w:r>
        <w:t>to effectively parse</w:t>
      </w:r>
      <w:proofErr w:type="gramEnd"/>
      <w:r>
        <w:t xml:space="preserve"> </w:t>
      </w:r>
      <w:r w:rsidR="00D07599">
        <w:t>through</w:t>
      </w:r>
      <w:r>
        <w:t xml:space="preserve"> the data in a </w:t>
      </w:r>
      <w:r w:rsidR="00D07599">
        <w:t>visual</w:t>
      </w:r>
      <w:r>
        <w:t xml:space="preserve"> way. In this report, I will explain how I introduce a real-time plotting feature to OpenSVP. With this report, someone will be able to understand how he/she can add to the feature and make it better.</w:t>
      </w:r>
      <w:r w:rsidR="004C2EC1">
        <w:t xml:space="preserve"> </w:t>
      </w:r>
    </w:p>
    <w:p w14:paraId="46EB6D2F" w14:textId="0FF8971F" w:rsidR="0054494A" w:rsidRDefault="00583B6A" w:rsidP="00921DB9">
      <w:pPr>
        <w:pStyle w:val="Titre2"/>
      </w:pPr>
      <w:bookmarkStart w:id="1" w:name="_Toc17464498"/>
      <w:r>
        <w:lastRenderedPageBreak/>
        <w:t>General idea</w:t>
      </w:r>
      <w:bookmarkEnd w:id="1"/>
    </w:p>
    <w:p w14:paraId="5E89D6BB" w14:textId="5FE7915E" w:rsidR="00583B6A" w:rsidDel="00567E4B" w:rsidRDefault="00567E4B" w:rsidP="00567E4B">
      <w:pPr>
        <w:pStyle w:val="Corpsdetexte"/>
        <w:rPr>
          <w:del w:id="2" w:author="Desjardins-Couture, Eugene" w:date="2021-04-19T15:01:00Z"/>
        </w:rPr>
        <w:pPrChange w:id="3" w:author="Desjardins-Couture, Eugene" w:date="2021-04-19T15:01:00Z">
          <w:pPr>
            <w:pStyle w:val="Corpsdetexte"/>
            <w:numPr>
              <w:numId w:val="45"/>
            </w:numPr>
            <w:ind w:left="720" w:hanging="360"/>
          </w:pPr>
        </w:pPrChange>
      </w:pPr>
      <w:ins w:id="4" w:author="Desjardins-Couture, Eugene" w:date="2021-04-19T14:59:00Z">
        <w:r>
          <w:t>This report is to give a detail view of what we</w:t>
        </w:r>
      </w:ins>
      <w:ins w:id="5" w:author="Desjardins-Couture, Eugene" w:date="2021-04-19T15:00:00Z">
        <w:r>
          <w:t>r</w:t>
        </w:r>
      </w:ins>
      <w:ins w:id="6" w:author="Desjardins-Couture, Eugene" w:date="2021-04-19T14:59:00Z">
        <w:r>
          <w:t xml:space="preserve">e the changes in the </w:t>
        </w:r>
        <w:proofErr w:type="spellStart"/>
        <w:r>
          <w:t>OpenSVP</w:t>
        </w:r>
        <w:proofErr w:type="spellEnd"/>
        <w:r>
          <w:t xml:space="preserve"> code</w:t>
        </w:r>
      </w:ins>
      <w:ins w:id="7" w:author="Desjardins-Couture, Eugene" w:date="2021-04-19T15:00:00Z">
        <w:r>
          <w:t xml:space="preserve">. Therefore, new </w:t>
        </w:r>
        <w:proofErr w:type="spellStart"/>
        <w:r>
          <w:t>developpers</w:t>
        </w:r>
        <w:proofErr w:type="spellEnd"/>
        <w:r>
          <w:t xml:space="preserve"> can understand how it </w:t>
        </w:r>
        <w:proofErr w:type="gramStart"/>
        <w:r>
          <w:t>was added</w:t>
        </w:r>
        <w:proofErr w:type="gramEnd"/>
        <w:r>
          <w:t xml:space="preserve"> and how it works.</w:t>
        </w:r>
      </w:ins>
      <w:del w:id="8" w:author="Desjardins-Couture, Eugene" w:date="2021-04-19T14:59:00Z">
        <w:r w:rsidR="009B2DA1" w:rsidDel="00567E4B">
          <w:delText>First</w:delText>
        </w:r>
        <w:r w:rsidR="0054494A" w:rsidDel="00567E4B">
          <w:delText xml:space="preserve">, </w:delText>
        </w:r>
        <w:r w:rsidR="00583B6A" w:rsidDel="00567E4B">
          <w:delText>the concept behind the real-time plotting feature is that we want to display a graph of data in real-time. Therefore, it means that this feature needs to run at the same time as a run process and it has to communicate constantly with the run process to continuously acquire data.</w:delText>
        </w:r>
      </w:del>
    </w:p>
    <w:p w14:paraId="51C0B411" w14:textId="77777777" w:rsidR="00567E4B" w:rsidRDefault="00567E4B" w:rsidP="00541654">
      <w:pPr>
        <w:pStyle w:val="Corpsdetexte"/>
        <w:rPr>
          <w:ins w:id="9" w:author="Desjardins-Couture, Eugene" w:date="2021-04-19T15:01:00Z"/>
        </w:rPr>
      </w:pPr>
    </w:p>
    <w:p w14:paraId="48282ADD" w14:textId="0D19E10B" w:rsidR="00583B6A" w:rsidDel="00567E4B" w:rsidRDefault="00583B6A" w:rsidP="00567E4B">
      <w:pPr>
        <w:pStyle w:val="Titre2"/>
        <w:rPr>
          <w:del w:id="10" w:author="Desjardins-Couture, Eugene" w:date="2021-04-19T15:01:00Z"/>
        </w:rPr>
        <w:pPrChange w:id="11" w:author="Desjardins-Couture, Eugene" w:date="2021-04-19T15:01:00Z">
          <w:pPr>
            <w:pStyle w:val="Titre2"/>
          </w:pPr>
        </w:pPrChange>
      </w:pPr>
      <w:bookmarkStart w:id="12" w:name="_Toc17464499"/>
      <w:del w:id="13" w:author="Desjardins-Couture, Eugene" w:date="2021-04-19T15:01:00Z">
        <w:r w:rsidDel="00567E4B">
          <w:delText>What has been done</w:delText>
        </w:r>
        <w:r w:rsidR="002376C6" w:rsidDel="00567E4B">
          <w:delText>?</w:delText>
        </w:r>
        <w:bookmarkEnd w:id="12"/>
      </w:del>
    </w:p>
    <w:p w14:paraId="3E27444F" w14:textId="0DE0A046" w:rsidR="00583B6A" w:rsidDel="00567E4B" w:rsidRDefault="00583B6A" w:rsidP="00567E4B">
      <w:pPr>
        <w:pStyle w:val="Titre2"/>
        <w:rPr>
          <w:del w:id="14" w:author="Desjardins-Couture, Eugene" w:date="2021-04-19T15:01:00Z"/>
        </w:rPr>
        <w:pPrChange w:id="15" w:author="Desjardins-Couture, Eugene" w:date="2021-04-19T15:01:00Z">
          <w:pPr>
            <w:pStyle w:val="Corpsdetexte"/>
          </w:pPr>
        </w:pPrChange>
      </w:pPr>
      <w:del w:id="16" w:author="Desjardins-Couture, Eugene" w:date="2021-04-19T15:01:00Z">
        <w:r w:rsidDel="00567E4B">
          <w:delText>In this section, I will explain what has been done related to the real-time plotting feature in openSVP</w:delText>
        </w:r>
        <w:r w:rsidR="0002798D" w:rsidDel="00567E4B">
          <w:delText xml:space="preserve"> during my internship</w:delText>
        </w:r>
        <w:r w:rsidR="000A4F84" w:rsidDel="00567E4B">
          <w:delText>.</w:delText>
        </w:r>
        <w:r w:rsidR="0002798D" w:rsidDel="00567E4B">
          <w:delText xml:space="preserve"> The code might have changed, but the basics changes are explain in this section.</w:delText>
        </w:r>
      </w:del>
    </w:p>
    <w:p w14:paraId="32F49739" w14:textId="1244A6AB" w:rsidR="000A4F84" w:rsidDel="00567E4B" w:rsidRDefault="000A4F84" w:rsidP="00567E4B">
      <w:pPr>
        <w:pStyle w:val="Titre2"/>
        <w:rPr>
          <w:del w:id="17" w:author="Desjardins-Couture, Eugene" w:date="2021-04-19T15:01:00Z"/>
        </w:rPr>
        <w:pPrChange w:id="18" w:author="Desjardins-Couture, Eugene" w:date="2021-04-19T15:01:00Z">
          <w:pPr>
            <w:pStyle w:val="Titre3"/>
          </w:pPr>
        </w:pPrChange>
      </w:pPr>
      <w:bookmarkStart w:id="19" w:name="_Toc17464500"/>
      <w:del w:id="20" w:author="Desjardins-Couture, Eugene" w:date="2021-04-19T15:01:00Z">
        <w:r w:rsidDel="00567E4B">
          <w:delText>How to start</w:delText>
        </w:r>
        <w:r w:rsidR="002376C6" w:rsidDel="00567E4B">
          <w:delText>?</w:delText>
        </w:r>
        <w:bookmarkEnd w:id="19"/>
      </w:del>
    </w:p>
    <w:p w14:paraId="51325C52" w14:textId="50DCC7A6" w:rsidR="000A4F84" w:rsidDel="00567E4B" w:rsidRDefault="000A4F84" w:rsidP="00567E4B">
      <w:pPr>
        <w:pStyle w:val="Titre2"/>
        <w:rPr>
          <w:del w:id="21" w:author="Desjardins-Couture, Eugene" w:date="2021-04-19T15:01:00Z"/>
        </w:rPr>
        <w:pPrChange w:id="22" w:author="Desjardins-Couture, Eugene" w:date="2021-04-19T15:01:00Z">
          <w:pPr>
            <w:pStyle w:val="Corpsdetexte"/>
          </w:pPr>
        </w:pPrChange>
      </w:pPr>
      <w:del w:id="23" w:author="Desjardins-Couture, Eugene" w:date="2021-04-19T15:01:00Z">
        <w:r w:rsidDel="00567E4B">
          <w:delText>First, to be able to change the real-time plotting feature, you need to know a few things. It is considered that the person reading this report has a basic understanding of how to start, use and modify OpenSVP in Python.</w:delText>
        </w:r>
      </w:del>
    </w:p>
    <w:p w14:paraId="51CA175E" w14:textId="594CA33A" w:rsidR="000A4F84" w:rsidDel="00567E4B" w:rsidRDefault="000A4F84" w:rsidP="00567E4B">
      <w:pPr>
        <w:pStyle w:val="Titre2"/>
        <w:rPr>
          <w:del w:id="24" w:author="Desjardins-Couture, Eugene" w:date="2021-04-19T15:01:00Z"/>
        </w:rPr>
        <w:pPrChange w:id="25" w:author="Desjardins-Couture, Eugene" w:date="2021-04-19T15:01:00Z">
          <w:pPr>
            <w:pStyle w:val="Corpsdetexte"/>
          </w:pPr>
        </w:pPrChange>
      </w:pPr>
      <w:del w:id="26" w:author="Desjardins-Couture, Eugene" w:date="2021-04-19T15:01:00Z">
        <w:r w:rsidDel="00567E4B">
          <w:delText xml:space="preserve">This is the steps to follow to be able to work on the Real-time plotting feature: </w:delText>
        </w:r>
      </w:del>
    </w:p>
    <w:p w14:paraId="01F9E809" w14:textId="0FB70075" w:rsidR="000A4F84" w:rsidDel="00567E4B" w:rsidRDefault="000A4F84" w:rsidP="00567E4B">
      <w:pPr>
        <w:pStyle w:val="Titre2"/>
        <w:rPr>
          <w:del w:id="27" w:author="Desjardins-Couture, Eugene" w:date="2021-04-19T15:01:00Z"/>
        </w:rPr>
        <w:pPrChange w:id="28" w:author="Desjardins-Couture, Eugene" w:date="2021-04-19T15:01:00Z">
          <w:pPr>
            <w:pStyle w:val="Corpsdetexte"/>
            <w:numPr>
              <w:numId w:val="45"/>
            </w:numPr>
            <w:ind w:left="720" w:hanging="360"/>
          </w:pPr>
        </w:pPrChange>
      </w:pPr>
      <w:del w:id="29" w:author="Desjardins-Couture, Eugene" w:date="2021-04-19T15:01:00Z">
        <w:r w:rsidDel="00567E4B">
          <w:rPr>
            <w:noProof/>
            <w:lang w:eastAsia="en-CA"/>
          </w:rPr>
          <mc:AlternateContent>
            <mc:Choice Requires="wps">
              <w:drawing>
                <wp:anchor distT="0" distB="0" distL="114300" distR="114300" simplePos="0" relativeHeight="251715072" behindDoc="0" locked="0" layoutInCell="1" allowOverlap="1" wp14:anchorId="14960966" wp14:editId="4111FDA7">
                  <wp:simplePos x="0" y="0"/>
                  <wp:positionH relativeFrom="column">
                    <wp:posOffset>190500</wp:posOffset>
                  </wp:positionH>
                  <wp:positionV relativeFrom="paragraph">
                    <wp:posOffset>2681605</wp:posOffset>
                  </wp:positionV>
                  <wp:extent cx="509587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095875" cy="635"/>
                          </a:xfrm>
                          <a:prstGeom prst="rect">
                            <a:avLst/>
                          </a:prstGeom>
                          <a:solidFill>
                            <a:prstClr val="white"/>
                          </a:solidFill>
                          <a:ln>
                            <a:noFill/>
                          </a:ln>
                        </wps:spPr>
                        <wps:txbx>
                          <w:txbxContent>
                            <w:p w14:paraId="12CC5C86" w14:textId="51492B89" w:rsidR="007012F6" w:rsidRPr="00D07599" w:rsidRDefault="007012F6" w:rsidP="00D07599">
                              <w:pPr>
                                <w:pStyle w:val="Lgende"/>
                                <w:rPr>
                                  <w:noProof/>
                                  <w:sz w:val="24"/>
                                  <w:szCs w:val="24"/>
                                  <w:lang w:val="en-CA"/>
                                </w:rPr>
                              </w:pPr>
                              <w:r w:rsidRPr="00D07599">
                                <w:rPr>
                                  <w:lang w:val="en-CA"/>
                                </w:rPr>
                                <w:t xml:space="preserve">Figure </w:t>
                              </w:r>
                              <w:r>
                                <w:fldChar w:fldCharType="begin"/>
                              </w:r>
                              <w:r w:rsidRPr="00D07599">
                                <w:rPr>
                                  <w:lang w:val="en-CA"/>
                                </w:rPr>
                                <w:instrText xml:space="preserve"> SEQ Figure \* ARABIC </w:instrText>
                              </w:r>
                              <w:r>
                                <w:fldChar w:fldCharType="separate"/>
                              </w:r>
                              <w:r>
                                <w:rPr>
                                  <w:noProof/>
                                  <w:lang w:val="en-CA"/>
                                </w:rPr>
                                <w:t>1</w:t>
                              </w:r>
                              <w:r>
                                <w:fldChar w:fldCharType="end"/>
                              </w:r>
                              <w:r w:rsidRPr="00D07599">
                                <w:rPr>
                                  <w:lang w:val="en-CA"/>
                                </w:rPr>
                                <w:t>: Directory location of the OpenSVP version with real-time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60966" id="_x0000_t202" coordsize="21600,21600" o:spt="202" path="m,l,21600r21600,l21600,xe">
                  <v:stroke joinstyle="miter"/>
                  <v:path gradientshapeok="t" o:connecttype="rect"/>
                </v:shapetype>
                <v:shape id="Text Box 25" o:spid="_x0000_s1026" type="#_x0000_t202" style="position:absolute;left:0;text-align:left;margin-left:15pt;margin-top:211.15pt;width:401.25pt;height:.05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" stroked="f">
                  <v:textbox style="mso-fit-shape-to-text:t" inset="0,0,0,0">
                    <w:txbxContent>
                      <w:p w14:paraId="12CC5C86" w14:textId="51492B89" w:rsidR="007012F6" w:rsidRPr="00D07599" w:rsidRDefault="007012F6" w:rsidP="00D07599">
                        <w:pPr>
                          <w:pStyle w:val="Caption"/>
                          <w:rPr>
                            <w:noProof/>
                            <w:sz w:val="24"/>
                            <w:szCs w:val="24"/>
                            <w:lang w:val="en-CA"/>
                          </w:rPr>
                        </w:pPr>
                        <w:r w:rsidRPr="00D07599">
                          <w:rPr>
                            <w:lang w:val="en-CA"/>
                          </w:rPr>
                          <w:t xml:space="preserve">Figure </w:t>
                        </w:r>
                        <w:r>
                          <w:fldChar w:fldCharType="begin"/>
                        </w:r>
                        <w:r w:rsidRPr="00D07599">
                          <w:rPr>
                            <w:lang w:val="en-CA"/>
                          </w:rPr>
                          <w:instrText xml:space="preserve"> SEQ Figure \* ARABIC </w:instrText>
                        </w:r>
                        <w:r>
                          <w:fldChar w:fldCharType="separate"/>
                        </w:r>
                        <w:r>
                          <w:rPr>
                            <w:noProof/>
                            <w:lang w:val="en-CA"/>
                          </w:rPr>
                          <w:t>1</w:t>
                        </w:r>
                        <w:r>
                          <w:fldChar w:fldCharType="end"/>
                        </w:r>
                        <w:r w:rsidRPr="00D07599">
                          <w:rPr>
                            <w:lang w:val="en-CA"/>
                          </w:rPr>
                          <w:t>: Directory location of the OpenSVP version with real-time plotting</w:t>
                        </w:r>
                      </w:p>
                    </w:txbxContent>
                  </v:textbox>
                  <w10:wrap type="square"/>
                </v:shape>
              </w:pict>
            </mc:Fallback>
          </mc:AlternateContent>
        </w:r>
        <w:r w:rsidDel="00567E4B">
          <w:rPr>
            <w:noProof/>
            <w:lang w:eastAsia="en-CA"/>
          </w:rPr>
          <w:drawing>
            <wp:anchor distT="0" distB="0" distL="114300" distR="114300" simplePos="0" relativeHeight="251713024" behindDoc="0" locked="0" layoutInCell="1" allowOverlap="1" wp14:anchorId="02976623" wp14:editId="5A43B783">
              <wp:simplePos x="0" y="0"/>
              <wp:positionH relativeFrom="margin">
                <wp:align>center</wp:align>
              </wp:positionH>
              <wp:positionV relativeFrom="paragraph">
                <wp:posOffset>577026</wp:posOffset>
              </wp:positionV>
              <wp:extent cx="5095875" cy="204787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95875" cy="2047875"/>
                      </a:xfrm>
                      <a:prstGeom prst="rect">
                        <a:avLst/>
                      </a:prstGeom>
                    </pic:spPr>
                  </pic:pic>
                </a:graphicData>
              </a:graphic>
            </wp:anchor>
          </w:drawing>
        </w:r>
        <w:r w:rsidDel="00567E4B">
          <w:delText xml:space="preserve">The real-time plotting version of openSVP is in the SVN of CanmetENERGY or </w:delText>
        </w:r>
        <w:r w:rsidR="00EB71D5" w:rsidDel="00567E4B">
          <w:fldChar w:fldCharType="begin"/>
        </w:r>
        <w:r w:rsidR="00EB71D5" w:rsidDel="00567E4B">
          <w:delInstrText xml:space="preserve"> HYPERLINK "https://github.com/EugeneRNCan/svp/tree/master_Re</w:delInstrText>
        </w:r>
        <w:r w:rsidR="00EB71D5" w:rsidDel="00567E4B">
          <w:delInstrText xml:space="preserve">al-Time_Plotting" </w:delInstrText>
        </w:r>
        <w:r w:rsidR="00EB71D5" w:rsidDel="00567E4B">
          <w:fldChar w:fldCharType="separate"/>
        </w:r>
        <w:r w:rsidRPr="00DC4070" w:rsidDel="00567E4B">
          <w:rPr>
            <w:rStyle w:val="Lienhypertexte"/>
          </w:rPr>
          <w:delText>in</w:delText>
        </w:r>
        <w:r w:rsidR="00DC4070" w:rsidRPr="00DC4070" w:rsidDel="00567E4B">
          <w:rPr>
            <w:rStyle w:val="Lienhypertexte"/>
          </w:rPr>
          <w:delText xml:space="preserve"> a special </w:delText>
        </w:r>
        <w:r w:rsidR="00DC4070" w:rsidDel="00567E4B">
          <w:rPr>
            <w:rStyle w:val="Lienhypertexte"/>
          </w:rPr>
          <w:delText xml:space="preserve">branch </w:delText>
        </w:r>
        <w:r w:rsidR="00DC4070" w:rsidRPr="00DC4070" w:rsidDel="00567E4B">
          <w:rPr>
            <w:rStyle w:val="Lienhypertexte"/>
          </w:rPr>
          <w:delText>of my repositerie of</w:delText>
        </w:r>
        <w:r w:rsidRPr="00DC4070" w:rsidDel="00567E4B">
          <w:rPr>
            <w:rStyle w:val="Lienhypertexte"/>
          </w:rPr>
          <w:delText xml:space="preserve"> the </w:delText>
        </w:r>
        <w:r w:rsidR="00D07599" w:rsidRPr="00DC4070" w:rsidDel="00567E4B">
          <w:rPr>
            <w:rStyle w:val="Lienhypertexte"/>
          </w:rPr>
          <w:delText>GitHub</w:delText>
        </w:r>
        <w:r w:rsidRPr="00DC4070" w:rsidDel="00567E4B">
          <w:rPr>
            <w:rStyle w:val="Lienhypertexte"/>
          </w:rPr>
          <w:delText xml:space="preserve"> of Sunspec</w:delText>
        </w:r>
        <w:r w:rsidR="00EB71D5" w:rsidDel="00567E4B">
          <w:rPr>
            <w:rStyle w:val="Lienhypertexte"/>
          </w:rPr>
          <w:fldChar w:fldCharType="end"/>
        </w:r>
        <w:r w:rsidDel="00567E4B">
          <w:delText xml:space="preserve">. </w:delText>
        </w:r>
      </w:del>
    </w:p>
    <w:p w14:paraId="560182F3" w14:textId="7A9954DA" w:rsidR="000A4F84" w:rsidDel="00567E4B" w:rsidRDefault="000A4F84" w:rsidP="00567E4B">
      <w:pPr>
        <w:pStyle w:val="Titre2"/>
        <w:rPr>
          <w:del w:id="30" w:author="Desjardins-Couture, Eugene" w:date="2021-04-19T15:01:00Z"/>
        </w:rPr>
        <w:pPrChange w:id="31" w:author="Desjardins-Couture, Eugene" w:date="2021-04-19T15:01:00Z">
          <w:pPr>
            <w:pStyle w:val="Corpsdetexte"/>
          </w:pPr>
        </w:pPrChange>
      </w:pPr>
    </w:p>
    <w:p w14:paraId="49AA52C9" w14:textId="39EBC02C" w:rsidR="000A4F84" w:rsidDel="00567E4B" w:rsidRDefault="00886037" w:rsidP="00567E4B">
      <w:pPr>
        <w:pStyle w:val="Titre2"/>
        <w:rPr>
          <w:del w:id="32" w:author="Desjardins-Couture, Eugene" w:date="2021-04-19T15:01:00Z"/>
        </w:rPr>
        <w:pPrChange w:id="33" w:author="Desjardins-Couture, Eugene" w:date="2021-04-19T15:01:00Z">
          <w:pPr>
            <w:pStyle w:val="Corpsdetexte"/>
            <w:numPr>
              <w:numId w:val="45"/>
            </w:numPr>
            <w:ind w:left="720" w:hanging="360"/>
          </w:pPr>
        </w:pPrChange>
      </w:pPr>
      <w:del w:id="34" w:author="Desjardins-Couture, Eugene" w:date="2021-04-19T15:01:00Z">
        <w:r w:rsidDel="00567E4B">
          <w:delText xml:space="preserve">For the directory, you can use any script, suites or test that you want. The only thing that changes is the drivers. You can also find them in the SVN of CanmetENERGY or </w:delText>
        </w:r>
        <w:r w:rsidR="00DC4070" w:rsidDel="00567E4B">
          <w:delText>on</w:delText>
        </w:r>
        <w:r w:rsidDel="00567E4B">
          <w:delText xml:space="preserve"> the </w:delText>
        </w:r>
        <w:r w:rsidR="00D07599" w:rsidDel="00567E4B">
          <w:delText>GitHub</w:delText>
        </w:r>
        <w:r w:rsidDel="00567E4B">
          <w:delText xml:space="preserve"> of Sunspec.</w:delText>
        </w:r>
      </w:del>
    </w:p>
    <w:p w14:paraId="00C1720C" w14:textId="249C53BB" w:rsidR="00886037" w:rsidRDefault="00886037" w:rsidP="00567E4B">
      <w:pPr>
        <w:pStyle w:val="Titre2"/>
        <w:rPr>
          <w:ins w:id="35" w:author="Desjardins-Couture, Eugene" w:date="2021-04-19T15:02:00Z"/>
        </w:rPr>
        <w:pPrChange w:id="36" w:author="Desjardins-Couture, Eugene" w:date="2021-04-19T15:01:00Z">
          <w:pPr>
            <w:pStyle w:val="Corpsdetexte"/>
            <w:numPr>
              <w:numId w:val="45"/>
            </w:numPr>
            <w:ind w:left="720" w:hanging="360"/>
          </w:pPr>
        </w:pPrChange>
      </w:pPr>
      <w:del w:id="37" w:author="Desjardins-Couture, Eugene" w:date="2021-04-19T15:01:00Z">
        <w:r w:rsidDel="00567E4B">
          <w:rPr>
            <w:noProof/>
            <w:lang w:eastAsia="en-CA"/>
          </w:rPr>
          <w:lastRenderedPageBreak/>
          <mc:AlternateContent>
            <mc:Choice Requires="wps">
              <w:drawing>
                <wp:anchor distT="0" distB="0" distL="114300" distR="114300" simplePos="0" relativeHeight="251718144" behindDoc="0" locked="0" layoutInCell="1" allowOverlap="1" wp14:anchorId="713FBB40" wp14:editId="67DF729F">
                  <wp:simplePos x="0" y="0"/>
                  <wp:positionH relativeFrom="column">
                    <wp:posOffset>323850</wp:posOffset>
                  </wp:positionH>
                  <wp:positionV relativeFrom="paragraph">
                    <wp:posOffset>3857625</wp:posOffset>
                  </wp:positionV>
                  <wp:extent cx="4838700" cy="635"/>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14:paraId="6D489F76" w14:textId="355216A7" w:rsidR="007012F6" w:rsidRPr="00D07599" w:rsidRDefault="007012F6" w:rsidP="00D07599">
                              <w:pPr>
                                <w:pStyle w:val="Lgende"/>
                                <w:rPr>
                                  <w:noProof/>
                                  <w:sz w:val="24"/>
                                  <w:szCs w:val="24"/>
                                  <w:lang w:val="en-CA"/>
                                </w:rPr>
                              </w:pPr>
                              <w:r w:rsidRPr="00D07599">
                                <w:rPr>
                                  <w:lang w:val="en-CA"/>
                                </w:rPr>
                                <w:t xml:space="preserve">Figure </w:t>
                              </w:r>
                              <w:r>
                                <w:fldChar w:fldCharType="begin"/>
                              </w:r>
                              <w:r w:rsidRPr="00D07599">
                                <w:rPr>
                                  <w:lang w:val="en-CA"/>
                                </w:rPr>
                                <w:instrText xml:space="preserve"> SEQ Figure \* ARABIC </w:instrText>
                              </w:r>
                              <w:r>
                                <w:fldChar w:fldCharType="separate"/>
                              </w:r>
                              <w:r w:rsidRPr="00D07599">
                                <w:rPr>
                                  <w:noProof/>
                                  <w:lang w:val="en-CA"/>
                                </w:rPr>
                                <w:t>2</w:t>
                              </w:r>
                              <w:r>
                                <w:fldChar w:fldCharType="end"/>
                              </w:r>
                              <w:r w:rsidRPr="00D07599">
                                <w:rPr>
                                  <w:lang w:val="en-CA"/>
                                </w:rPr>
                                <w:t xml:space="preserve"> : Directory location of the driver folder of OpenSVP with the real-time plotting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FBB40" id="Text Box 74" o:spid="_x0000_s1027" type="#_x0000_t202" style="position:absolute;left:0;text-align:left;margin-left:25.5pt;margin-top:303.75pt;width:381pt;height:.05pt;z-index:25171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" stroked="f">
                  <v:textbox style="mso-fit-shape-to-text:t" inset="0,0,0,0">
                    <w:txbxContent>
                      <w:p w14:paraId="6D489F76" w14:textId="355216A7" w:rsidR="007012F6" w:rsidRPr="00D07599" w:rsidRDefault="007012F6" w:rsidP="00D07599">
                        <w:pPr>
                          <w:pStyle w:val="Caption"/>
                          <w:rPr>
                            <w:noProof/>
                            <w:sz w:val="24"/>
                            <w:szCs w:val="24"/>
                            <w:lang w:val="en-CA"/>
                          </w:rPr>
                        </w:pPr>
                        <w:r w:rsidRPr="00D07599">
                          <w:rPr>
                            <w:lang w:val="en-CA"/>
                          </w:rPr>
                          <w:t xml:space="preserve">Figure </w:t>
                        </w:r>
                        <w:r>
                          <w:fldChar w:fldCharType="begin"/>
                        </w:r>
                        <w:r w:rsidRPr="00D07599">
                          <w:rPr>
                            <w:lang w:val="en-CA"/>
                          </w:rPr>
                          <w:instrText xml:space="preserve"> SEQ Figure \* ARABIC </w:instrText>
                        </w:r>
                        <w:r>
                          <w:fldChar w:fldCharType="separate"/>
                        </w:r>
                        <w:r w:rsidRPr="00D07599">
                          <w:rPr>
                            <w:noProof/>
                            <w:lang w:val="en-CA"/>
                          </w:rPr>
                          <w:t>2</w:t>
                        </w:r>
                        <w:r>
                          <w:fldChar w:fldCharType="end"/>
                        </w:r>
                        <w:r w:rsidRPr="00D07599">
                          <w:rPr>
                            <w:lang w:val="en-CA"/>
                          </w:rPr>
                          <w:t xml:space="preserve"> : Directory location of the driver folder of OpenSVP with the real-time plotting feature</w:t>
                        </w:r>
                      </w:p>
                    </w:txbxContent>
                  </v:textbox>
                  <w10:wrap type="square"/>
                </v:shape>
              </w:pict>
            </mc:Fallback>
          </mc:AlternateContent>
        </w:r>
        <w:r w:rsidDel="00567E4B">
          <w:rPr>
            <w:noProof/>
            <w:lang w:eastAsia="en-CA"/>
          </w:rPr>
          <w:drawing>
            <wp:anchor distT="0" distB="0" distL="114300" distR="114300" simplePos="0" relativeHeight="251716096" behindDoc="0" locked="0" layoutInCell="1" allowOverlap="1" wp14:anchorId="50D80AEC" wp14:editId="49A853E7">
              <wp:simplePos x="0" y="0"/>
              <wp:positionH relativeFrom="margin">
                <wp:align>center</wp:align>
              </wp:positionH>
              <wp:positionV relativeFrom="paragraph">
                <wp:posOffset>388</wp:posOffset>
              </wp:positionV>
              <wp:extent cx="4838700" cy="3800475"/>
              <wp:effectExtent l="0" t="0" r="0" b="9525"/>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8700" cy="3800475"/>
                      </a:xfrm>
                      <a:prstGeom prst="rect">
                        <a:avLst/>
                      </a:prstGeom>
                    </pic:spPr>
                  </pic:pic>
                </a:graphicData>
              </a:graphic>
            </wp:anchor>
          </w:drawing>
        </w:r>
        <w:r w:rsidDel="00567E4B">
          <w:delText>After that, you can use a Python IDE</w:delText>
        </w:r>
        <w:r w:rsidR="00DC4070" w:rsidDel="00567E4B">
          <w:delText xml:space="preserve"> </w:delText>
        </w:r>
        <w:r w:rsidDel="00567E4B">
          <w:delText xml:space="preserve">to change the python script in the openSVP directory or the drivers directory. </w:delText>
        </w:r>
      </w:del>
      <w:ins w:id="38" w:author="Desjardins-Couture, Eugene" w:date="2021-04-19T15:02:00Z">
        <w:r w:rsidR="00567E4B">
          <w:t>How it works</w:t>
        </w:r>
      </w:ins>
    </w:p>
    <w:p w14:paraId="1C44E80E" w14:textId="4F58ED19" w:rsidR="00567E4B" w:rsidRDefault="00567E4B" w:rsidP="00567E4B">
      <w:pPr>
        <w:pStyle w:val="Corpsdetexte"/>
        <w:rPr>
          <w:ins w:id="39" w:author="Desjardins-Couture, Eugene" w:date="2021-04-19T15:06:00Z"/>
        </w:rPr>
        <w:pPrChange w:id="40" w:author="Desjardins-Couture, Eugene" w:date="2021-04-19T15:02:00Z">
          <w:pPr>
            <w:pStyle w:val="Corpsdetexte"/>
            <w:numPr>
              <w:numId w:val="45"/>
            </w:numPr>
            <w:ind w:left="720" w:hanging="360"/>
          </w:pPr>
        </w:pPrChange>
      </w:pPr>
      <w:ins w:id="41" w:author="Desjardins-Couture, Eugene" w:date="2021-04-19T15:02:00Z">
        <w:r>
          <w:t xml:space="preserve">The idea of Real-time plotting is a concurrent process from the test on going that query data from </w:t>
        </w:r>
      </w:ins>
      <w:ins w:id="42" w:author="Desjardins-Couture, Eugene" w:date="2021-04-19T15:03:00Z">
        <w:r>
          <w:t xml:space="preserve">the test to then illustrate it. Therefore, since a </w:t>
        </w:r>
        <w:proofErr w:type="gramStart"/>
        <w:r>
          <w:t>python</w:t>
        </w:r>
        <w:proofErr w:type="gramEnd"/>
        <w:r>
          <w:t xml:space="preserve"> execution is only one thread of code and that the run process must not be interrupted, the real-time plotting feature has his own process or thread that is executed in parallel.</w:t>
        </w:r>
      </w:ins>
    </w:p>
    <w:p w14:paraId="218CB5BF" w14:textId="65DD3939" w:rsidR="002B06A6" w:rsidRDefault="002B06A6" w:rsidP="002B06A6">
      <w:pPr>
        <w:pStyle w:val="Titre3"/>
        <w:rPr>
          <w:ins w:id="43" w:author="Desjardins-Couture, Eugene" w:date="2021-04-19T15:06:00Z"/>
        </w:rPr>
        <w:pPrChange w:id="44" w:author="Desjardins-Couture, Eugene" w:date="2021-04-19T15:06:00Z">
          <w:pPr>
            <w:pStyle w:val="Corpsdetexte"/>
            <w:numPr>
              <w:numId w:val="45"/>
            </w:numPr>
            <w:ind w:left="720" w:hanging="360"/>
          </w:pPr>
        </w:pPrChange>
      </w:pPr>
      <w:ins w:id="45" w:author="Desjardins-Couture, Eugene" w:date="2021-04-19T15:09:00Z">
        <w:r>
          <w:t xml:space="preserve">RTP vs SVP </w:t>
        </w:r>
      </w:ins>
      <w:ins w:id="46" w:author="Desjardins-Couture, Eugene" w:date="2021-04-19T15:06:00Z">
        <w:r>
          <w:t>Concept</w:t>
        </w:r>
      </w:ins>
    </w:p>
    <w:p w14:paraId="6396331E" w14:textId="741FDCD7" w:rsidR="002B06A6" w:rsidRDefault="002B06A6" w:rsidP="002B06A6">
      <w:pPr>
        <w:pStyle w:val="Corpsdetexte"/>
        <w:rPr>
          <w:ins w:id="47" w:author="Desjardins-Couture, Eugene" w:date="2021-04-19T15:11:00Z"/>
        </w:rPr>
        <w:pPrChange w:id="48" w:author="Desjardins-Couture, Eugene" w:date="2021-04-19T15:06:00Z">
          <w:pPr>
            <w:pStyle w:val="Corpsdetexte"/>
            <w:numPr>
              <w:numId w:val="45"/>
            </w:numPr>
            <w:ind w:left="720" w:hanging="360"/>
          </w:pPr>
        </w:pPrChange>
      </w:pPr>
      <w:ins w:id="49" w:author="Desjardins-Couture, Eugene" w:date="2021-04-19T15:06:00Z">
        <w:r>
          <w:t>The code is adding process</w:t>
        </w:r>
      </w:ins>
      <w:ins w:id="50" w:author="Desjardins-Couture, Eugene" w:date="2021-04-19T15:09:00Z">
        <w:r>
          <w:t>es</w:t>
        </w:r>
      </w:ins>
      <w:ins w:id="51" w:author="Desjardins-Couture, Eugene" w:date="2021-04-19T15:06:00Z">
        <w:r>
          <w:t xml:space="preserve"> from the multiprocessing library. </w:t>
        </w:r>
      </w:ins>
      <w:ins w:id="52" w:author="Desjardins-Couture, Eugene" w:date="2021-04-19T15:07:00Z">
        <w:r>
          <w:t xml:space="preserve">Multiprocessing </w:t>
        </w:r>
        <w:proofErr w:type="gramStart"/>
        <w:r>
          <w:t>is used</w:t>
        </w:r>
        <w:proofErr w:type="gramEnd"/>
        <w:r>
          <w:t xml:space="preserve"> to resolve a CPU bound problem. </w:t>
        </w:r>
      </w:ins>
      <w:ins w:id="53" w:author="Desjardins-Couture, Eugene" w:date="2021-04-19T15:08:00Z">
        <w:r>
          <w:t xml:space="preserve">The application can then split up his </w:t>
        </w:r>
        <w:proofErr w:type="spellStart"/>
        <w:proofErr w:type="gramStart"/>
        <w:r>
          <w:t>cpu</w:t>
        </w:r>
        <w:proofErr w:type="spellEnd"/>
        <w:proofErr w:type="gramEnd"/>
        <w:r>
          <w:t xml:space="preserve"> load into multiple CPU cores. </w:t>
        </w:r>
      </w:ins>
      <w:ins w:id="54" w:author="Desjardins-Couture, Eugene" w:date="2021-04-19T15:10:00Z">
        <w:r>
          <w:t xml:space="preserve">The limitation of this method is the number of CPUs on the computer. </w:t>
        </w:r>
      </w:ins>
      <w:ins w:id="55" w:author="Desjardins-Couture, Eugene" w:date="2021-04-19T15:11:00Z">
        <w:r>
          <w:t>Following is a flowchart of some major function of RTP through SVP.</w:t>
        </w:r>
      </w:ins>
    </w:p>
    <w:p w14:paraId="056808AA" w14:textId="77777777" w:rsidR="002B06A6" w:rsidRPr="00D464A9" w:rsidRDefault="002B06A6" w:rsidP="002B06A6">
      <w:pPr>
        <w:pStyle w:val="Corpsdetexte"/>
        <w:rPr>
          <w:lang w:val="en-US"/>
          <w:rPrChange w:id="56" w:author="Desjardins-Couture, Eugene" w:date="2021-04-19T15:57:00Z">
            <w:rPr/>
          </w:rPrChange>
        </w:rPr>
        <w:pPrChange w:id="57" w:author="Desjardins-Couture, Eugene" w:date="2021-04-19T15:06:00Z">
          <w:pPr>
            <w:pStyle w:val="Corpsdetexte"/>
            <w:numPr>
              <w:numId w:val="45"/>
            </w:numPr>
            <w:ind w:left="720" w:hanging="360"/>
          </w:pPr>
        </w:pPrChange>
      </w:pPr>
      <w:bookmarkStart w:id="58" w:name="_GoBack"/>
      <w:bookmarkEnd w:id="58"/>
    </w:p>
    <w:p w14:paraId="01F3BC48" w14:textId="1B1944D3" w:rsidR="002376C6" w:rsidRDefault="002376C6" w:rsidP="00D07599">
      <w:pPr>
        <w:pStyle w:val="Titre3"/>
      </w:pPr>
      <w:bookmarkStart w:id="59" w:name="_Toc17464501"/>
      <w:r>
        <w:t xml:space="preserve">Modification to </w:t>
      </w:r>
      <w:proofErr w:type="spellStart"/>
      <w:r>
        <w:t>openSVP</w:t>
      </w:r>
      <w:proofErr w:type="spellEnd"/>
      <w:r>
        <w:t xml:space="preserve"> files</w:t>
      </w:r>
      <w:bookmarkEnd w:id="59"/>
    </w:p>
    <w:p w14:paraId="3372126B" w14:textId="76830DD8" w:rsidR="002376C6" w:rsidRPr="00D07599" w:rsidRDefault="002376C6" w:rsidP="00D07599">
      <w:pPr>
        <w:pStyle w:val="Titre4"/>
      </w:pPr>
      <w:bookmarkStart w:id="60" w:name="_Toc17464502"/>
      <w:r>
        <w:t>Modification to app.py</w:t>
      </w:r>
      <w:bookmarkEnd w:id="60"/>
    </w:p>
    <w:p w14:paraId="040863E3" w14:textId="2F838976" w:rsidR="00583B6A" w:rsidRDefault="00583B6A" w:rsidP="00D07599">
      <w:pPr>
        <w:pStyle w:val="Corpsdetexte"/>
      </w:pPr>
      <w:r>
        <w:t>To add real-time plotting, we need concurrent processes since it needs to run at the same time as the run process. Therefore, I added the real-time plotting feature the same way as a run process.</w:t>
      </w:r>
    </w:p>
    <w:p w14:paraId="643D2DDC" w14:textId="44152213" w:rsidR="002376C6" w:rsidRDefault="002376C6" w:rsidP="00D07599">
      <w:pPr>
        <w:pStyle w:val="Corpsdetexte"/>
      </w:pPr>
      <w:r>
        <w:t xml:space="preserve">In fact, Python is a language that only allows a program to do one thing at a time. However, there is a way to cheat this feature of Python and it </w:t>
      </w:r>
      <w:proofErr w:type="gramStart"/>
      <w:r>
        <w:t>is called</w:t>
      </w:r>
      <w:proofErr w:type="gramEnd"/>
      <w:r>
        <w:t xml:space="preserve"> multiprocessing. </w:t>
      </w:r>
      <w:r w:rsidR="00D07599">
        <w:t>Multiprocessing</w:t>
      </w:r>
      <w:r>
        <w:t xml:space="preserve"> creates another python interpreter that execute your new process, </w:t>
      </w:r>
      <w:r w:rsidR="00D07599">
        <w:t>and then</w:t>
      </w:r>
      <w:r>
        <w:t xml:space="preserve"> this process runs at the same time as the main process.</w:t>
      </w:r>
    </w:p>
    <w:p w14:paraId="5EF833CA" w14:textId="79846EAE" w:rsidR="002376C6" w:rsidRDefault="002376C6" w:rsidP="00D07599">
      <w:pPr>
        <w:pStyle w:val="Corpsdetexte"/>
      </w:pPr>
      <w:r>
        <w:t>Th</w:t>
      </w:r>
      <w:r w:rsidR="00DC4070">
        <w:t>ese</w:t>
      </w:r>
      <w:r>
        <w:t xml:space="preserve"> </w:t>
      </w:r>
      <w:r w:rsidR="00DC4070">
        <w:t>are</w:t>
      </w:r>
      <w:r>
        <w:t xml:space="preserve"> the</w:t>
      </w:r>
      <w:r w:rsidR="00D76C67">
        <w:t xml:space="preserve"> main</w:t>
      </w:r>
      <w:r>
        <w:t xml:space="preserve"> modification</w:t>
      </w:r>
      <w:r w:rsidR="00D76C67">
        <w:t>s</w:t>
      </w:r>
      <w:r>
        <w:t xml:space="preserve"> I did to app.py to add Real-time </w:t>
      </w:r>
      <w:r w:rsidR="00D07599">
        <w:t>plotting:</w:t>
      </w:r>
    </w:p>
    <w:p w14:paraId="6916230D" w14:textId="6DC3FF9C" w:rsidR="007012F6" w:rsidRDefault="002376C6" w:rsidP="00D07599">
      <w:pPr>
        <w:pStyle w:val="Corpsdetexte"/>
        <w:numPr>
          <w:ilvl w:val="0"/>
          <w:numId w:val="46"/>
        </w:numPr>
      </w:pPr>
      <w:r>
        <w:t xml:space="preserve">I added a new function named </w:t>
      </w:r>
      <w:proofErr w:type="spellStart"/>
      <w:r>
        <w:t>real_time_</w:t>
      </w:r>
      <w:proofErr w:type="gramStart"/>
      <w:r w:rsidR="00D07599">
        <w:t>plotting</w:t>
      </w:r>
      <w:proofErr w:type="spellEnd"/>
      <w:r w:rsidR="00D07599">
        <w:t>(</w:t>
      </w:r>
      <w:proofErr w:type="gramEnd"/>
      <w:r>
        <w:t>), that takes the current library path</w:t>
      </w:r>
      <w:r w:rsidR="007012F6">
        <w:t xml:space="preserve"> (</w:t>
      </w:r>
      <w:proofErr w:type="spellStart"/>
      <w:r w:rsidR="007012F6">
        <w:t>lib_path</w:t>
      </w:r>
      <w:proofErr w:type="spellEnd"/>
      <w:r w:rsidR="007012F6">
        <w:t>) as a parameter</w:t>
      </w:r>
      <w:r>
        <w:t xml:space="preserve"> to access the RealTimePlotting.py script, which is the real-time plotting feature</w:t>
      </w:r>
      <w:r w:rsidR="007012F6">
        <w:t>. Moreover, this function also has a pipe connection (</w:t>
      </w:r>
      <w:proofErr w:type="spellStart"/>
      <w:r w:rsidR="007012F6">
        <w:t>rtp_conn</w:t>
      </w:r>
      <w:proofErr w:type="spellEnd"/>
      <w:r w:rsidR="007012F6">
        <w:t>) as a parameter to communicate with the run process.</w:t>
      </w:r>
    </w:p>
    <w:p w14:paraId="6B8127C4" w14:textId="77777777" w:rsidR="007012F6" w:rsidRPr="00D07599" w:rsidRDefault="007012F6" w:rsidP="007012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eastAsia="fr-CA"/>
        </w:rPr>
      </w:pPr>
      <w:proofErr w:type="spellStart"/>
      <w:r w:rsidRPr="00D07599">
        <w:rPr>
          <w:rFonts w:ascii="Courier New" w:hAnsi="Courier New" w:cs="Courier New"/>
          <w:color w:val="CC7832"/>
          <w:sz w:val="18"/>
          <w:szCs w:val="18"/>
          <w:lang w:eastAsia="fr-CA"/>
        </w:rPr>
        <w:t>def</w:t>
      </w:r>
      <w:proofErr w:type="spellEnd"/>
      <w:r w:rsidRPr="00D07599">
        <w:rPr>
          <w:rFonts w:ascii="Courier New" w:hAnsi="Courier New" w:cs="Courier New"/>
          <w:color w:val="CC7832"/>
          <w:sz w:val="18"/>
          <w:szCs w:val="18"/>
          <w:lang w:eastAsia="fr-CA"/>
        </w:rPr>
        <w:t xml:space="preserve"> </w:t>
      </w:r>
      <w:proofErr w:type="spellStart"/>
      <w:r w:rsidRPr="00D07599">
        <w:rPr>
          <w:rFonts w:ascii="Courier New" w:hAnsi="Courier New" w:cs="Courier New"/>
          <w:color w:val="FFC66D"/>
          <w:sz w:val="18"/>
          <w:szCs w:val="18"/>
          <w:lang w:eastAsia="fr-CA"/>
        </w:rPr>
        <w:t>real_time_plotting</w:t>
      </w:r>
      <w:proofErr w:type="spellEnd"/>
      <w:r w:rsidRPr="00D07599">
        <w:rPr>
          <w:rFonts w:ascii="Courier New" w:hAnsi="Courier New" w:cs="Courier New"/>
          <w:color w:val="A9B7C6"/>
          <w:sz w:val="18"/>
          <w:szCs w:val="18"/>
          <w:lang w:eastAsia="fr-CA"/>
        </w:rPr>
        <w:t>(</w:t>
      </w:r>
      <w:proofErr w:type="spellStart"/>
      <w:r w:rsidRPr="00D07599">
        <w:rPr>
          <w:rFonts w:ascii="Courier New" w:hAnsi="Courier New" w:cs="Courier New"/>
          <w:color w:val="A9B7C6"/>
          <w:sz w:val="18"/>
          <w:szCs w:val="18"/>
          <w:lang w:eastAsia="fr-CA"/>
        </w:rPr>
        <w:t>lib_path</w:t>
      </w:r>
      <w:proofErr w:type="spellEnd"/>
      <w:r w:rsidRPr="00D07599">
        <w:rPr>
          <w:rFonts w:ascii="Courier New" w:hAnsi="Courier New" w:cs="Courier New"/>
          <w:color w:val="CC7832"/>
          <w:sz w:val="18"/>
          <w:szCs w:val="18"/>
          <w:lang w:eastAsia="fr-CA"/>
        </w:rPr>
        <w:t xml:space="preserve">, </w:t>
      </w:r>
      <w:proofErr w:type="spellStart"/>
      <w:r w:rsidRPr="00D07599">
        <w:rPr>
          <w:rFonts w:ascii="Courier New" w:hAnsi="Courier New" w:cs="Courier New"/>
          <w:color w:val="A9B7C6"/>
          <w:sz w:val="18"/>
          <w:szCs w:val="18"/>
          <w:lang w:eastAsia="fr-CA"/>
        </w:rPr>
        <w:t>rtp_conn</w:t>
      </w:r>
      <w:proofErr w:type="spellEnd"/>
      <w:r w:rsidRPr="00D07599">
        <w:rPr>
          <w:rFonts w:ascii="Courier New" w:hAnsi="Courier New" w:cs="Courier New"/>
          <w:color w:val="A9B7C6"/>
          <w:sz w:val="18"/>
          <w:szCs w:val="18"/>
          <w:lang w:eastAsia="fr-CA"/>
        </w:rPr>
        <w:t>):</w:t>
      </w:r>
      <w:r w:rsidRPr="00D07599">
        <w:rPr>
          <w:rFonts w:ascii="Courier New" w:hAnsi="Courier New" w:cs="Courier New"/>
          <w:color w:val="A9B7C6"/>
          <w:sz w:val="18"/>
          <w:szCs w:val="18"/>
          <w:lang w:eastAsia="fr-CA"/>
        </w:rPr>
        <w:br/>
        <w:t xml:space="preserve">    </w:t>
      </w:r>
      <w:proofErr w:type="spellStart"/>
      <w:r w:rsidRPr="00D07599">
        <w:rPr>
          <w:rFonts w:ascii="Courier New" w:hAnsi="Courier New" w:cs="Courier New"/>
          <w:color w:val="A9B7C6"/>
          <w:sz w:val="18"/>
          <w:szCs w:val="18"/>
          <w:lang w:eastAsia="fr-CA"/>
        </w:rPr>
        <w:t>sys.path.insert</w:t>
      </w:r>
      <w:proofErr w:type="spellEnd"/>
      <w:r w:rsidRPr="00D07599">
        <w:rPr>
          <w:rFonts w:ascii="Courier New" w:hAnsi="Courier New" w:cs="Courier New"/>
          <w:color w:val="A9B7C6"/>
          <w:sz w:val="18"/>
          <w:szCs w:val="18"/>
          <w:lang w:eastAsia="fr-CA"/>
        </w:rPr>
        <w:t>(</w:t>
      </w:r>
      <w:r w:rsidRPr="00D07599">
        <w:rPr>
          <w:rFonts w:ascii="Courier New" w:hAnsi="Courier New" w:cs="Courier New"/>
          <w:color w:val="6897BB"/>
          <w:sz w:val="18"/>
          <w:szCs w:val="18"/>
          <w:lang w:eastAsia="fr-CA"/>
        </w:rPr>
        <w:t>0</w:t>
      </w:r>
      <w:r w:rsidRPr="00D07599">
        <w:rPr>
          <w:rFonts w:ascii="Courier New" w:hAnsi="Courier New" w:cs="Courier New"/>
          <w:color w:val="CC7832"/>
          <w:sz w:val="18"/>
          <w:szCs w:val="18"/>
          <w:lang w:eastAsia="fr-CA"/>
        </w:rPr>
        <w:t xml:space="preserve">, </w:t>
      </w:r>
      <w:proofErr w:type="spellStart"/>
      <w:r w:rsidRPr="00D07599">
        <w:rPr>
          <w:rFonts w:ascii="Courier New" w:hAnsi="Courier New" w:cs="Courier New"/>
          <w:color w:val="A9B7C6"/>
          <w:sz w:val="18"/>
          <w:szCs w:val="18"/>
          <w:lang w:eastAsia="fr-CA"/>
        </w:rPr>
        <w:t>lib_path</w:t>
      </w:r>
      <w:proofErr w:type="spellEnd"/>
      <w:r w:rsidRPr="00D07599">
        <w:rPr>
          <w:rFonts w:ascii="Courier New" w:hAnsi="Courier New" w:cs="Courier New"/>
          <w:color w:val="A9B7C6"/>
          <w:sz w:val="18"/>
          <w:szCs w:val="18"/>
          <w:lang w:eastAsia="fr-CA"/>
        </w:rPr>
        <w:t xml:space="preserve"> + </w:t>
      </w:r>
      <w:r w:rsidRPr="00D07599">
        <w:rPr>
          <w:rFonts w:ascii="Courier New" w:hAnsi="Courier New" w:cs="Courier New"/>
          <w:color w:val="A5C261"/>
          <w:sz w:val="18"/>
          <w:szCs w:val="18"/>
          <w:lang w:eastAsia="fr-CA"/>
        </w:rPr>
        <w:t>'</w:t>
      </w:r>
      <w:r w:rsidRPr="00D07599">
        <w:rPr>
          <w:rFonts w:ascii="Courier New" w:hAnsi="Courier New" w:cs="Courier New"/>
          <w:color w:val="CC7832"/>
          <w:sz w:val="18"/>
          <w:szCs w:val="18"/>
          <w:lang w:eastAsia="fr-CA"/>
        </w:rPr>
        <w:t>\\</w:t>
      </w:r>
      <w:proofErr w:type="spellStart"/>
      <w:r w:rsidRPr="00D07599">
        <w:rPr>
          <w:rFonts w:ascii="Courier New" w:hAnsi="Courier New" w:cs="Courier New"/>
          <w:color w:val="A5C261"/>
          <w:sz w:val="18"/>
          <w:szCs w:val="18"/>
          <w:lang w:eastAsia="fr-CA"/>
        </w:rPr>
        <w:t>svpelab</w:t>
      </w:r>
      <w:proofErr w:type="spellEnd"/>
      <w:r w:rsidRPr="00D07599">
        <w:rPr>
          <w:rFonts w:ascii="Courier New" w:hAnsi="Courier New" w:cs="Courier New"/>
          <w:color w:val="A5C261"/>
          <w:sz w:val="18"/>
          <w:szCs w:val="18"/>
          <w:lang w:eastAsia="fr-CA"/>
        </w:rPr>
        <w:t>'</w:t>
      </w:r>
      <w:r w:rsidRPr="00D07599">
        <w:rPr>
          <w:rFonts w:ascii="Courier New" w:hAnsi="Courier New" w:cs="Courier New"/>
          <w:color w:val="A9B7C6"/>
          <w:sz w:val="18"/>
          <w:szCs w:val="18"/>
          <w:lang w:eastAsia="fr-CA"/>
        </w:rPr>
        <w:t>)</w:t>
      </w:r>
      <w:r w:rsidRPr="00D07599">
        <w:rPr>
          <w:rFonts w:ascii="Courier New" w:hAnsi="Courier New" w:cs="Courier New"/>
          <w:color w:val="A9B7C6"/>
          <w:sz w:val="18"/>
          <w:szCs w:val="18"/>
          <w:lang w:eastAsia="fr-CA"/>
        </w:rPr>
        <w:br/>
        <w:t xml:space="preserve">    </w:t>
      </w:r>
      <w:r w:rsidRPr="00D07599">
        <w:rPr>
          <w:rFonts w:ascii="Courier New" w:hAnsi="Courier New" w:cs="Courier New"/>
          <w:color w:val="CC7832"/>
          <w:sz w:val="18"/>
          <w:szCs w:val="18"/>
          <w:lang w:eastAsia="fr-CA"/>
        </w:rPr>
        <w:t>try</w:t>
      </w:r>
      <w:r w:rsidRPr="00D07599">
        <w:rPr>
          <w:rFonts w:ascii="Courier New" w:hAnsi="Courier New" w:cs="Courier New"/>
          <w:color w:val="A9B7C6"/>
          <w:sz w:val="18"/>
          <w:szCs w:val="18"/>
          <w:lang w:eastAsia="fr-CA"/>
        </w:rPr>
        <w:t>:</w:t>
      </w:r>
      <w:r w:rsidRPr="00D07599">
        <w:rPr>
          <w:rFonts w:ascii="Courier New" w:hAnsi="Courier New" w:cs="Courier New"/>
          <w:color w:val="A9B7C6"/>
          <w:sz w:val="18"/>
          <w:szCs w:val="18"/>
          <w:lang w:eastAsia="fr-CA"/>
        </w:rPr>
        <w:br/>
        <w:t xml:space="preserve">        n = </w:t>
      </w:r>
      <w:proofErr w:type="spellStart"/>
      <w:r w:rsidRPr="00D07599">
        <w:rPr>
          <w:rFonts w:ascii="Courier New" w:hAnsi="Courier New" w:cs="Courier New"/>
          <w:color w:val="A9B7C6"/>
          <w:sz w:val="18"/>
          <w:szCs w:val="18"/>
          <w:lang w:eastAsia="fr-CA"/>
        </w:rPr>
        <w:t>importlib.import_module</w:t>
      </w:r>
      <w:proofErr w:type="spellEnd"/>
      <w:r w:rsidRPr="00D07599">
        <w:rPr>
          <w:rFonts w:ascii="Courier New" w:hAnsi="Courier New" w:cs="Courier New"/>
          <w:color w:val="A9B7C6"/>
          <w:sz w:val="18"/>
          <w:szCs w:val="18"/>
          <w:lang w:eastAsia="fr-CA"/>
        </w:rPr>
        <w:t>(</w:t>
      </w:r>
      <w:r w:rsidRPr="00D07599">
        <w:rPr>
          <w:rFonts w:ascii="Courier New" w:hAnsi="Courier New" w:cs="Courier New"/>
          <w:color w:val="A5C261"/>
          <w:sz w:val="18"/>
          <w:szCs w:val="18"/>
          <w:lang w:eastAsia="fr-CA"/>
        </w:rPr>
        <w:t>'</w:t>
      </w:r>
      <w:proofErr w:type="spellStart"/>
      <w:r w:rsidRPr="00D07599">
        <w:rPr>
          <w:rFonts w:ascii="Courier New" w:hAnsi="Courier New" w:cs="Courier New"/>
          <w:color w:val="A5C261"/>
          <w:sz w:val="18"/>
          <w:szCs w:val="18"/>
          <w:lang w:eastAsia="fr-CA"/>
        </w:rPr>
        <w:t>RealTimePlotting</w:t>
      </w:r>
      <w:proofErr w:type="spellEnd"/>
      <w:r w:rsidRPr="00D07599">
        <w:rPr>
          <w:rFonts w:ascii="Courier New" w:hAnsi="Courier New" w:cs="Courier New"/>
          <w:color w:val="A5C261"/>
          <w:sz w:val="18"/>
          <w:szCs w:val="18"/>
          <w:lang w:eastAsia="fr-CA"/>
        </w:rPr>
        <w:t>'</w:t>
      </w:r>
      <w:r w:rsidRPr="00D07599">
        <w:rPr>
          <w:rFonts w:ascii="Courier New" w:hAnsi="Courier New" w:cs="Courier New"/>
          <w:color w:val="A9B7C6"/>
          <w:sz w:val="18"/>
          <w:szCs w:val="18"/>
          <w:lang w:eastAsia="fr-CA"/>
        </w:rPr>
        <w:t>)</w:t>
      </w:r>
      <w:r w:rsidRPr="00D07599">
        <w:rPr>
          <w:rFonts w:ascii="Courier New" w:hAnsi="Courier New" w:cs="Courier New"/>
          <w:color w:val="A9B7C6"/>
          <w:sz w:val="18"/>
          <w:szCs w:val="18"/>
          <w:lang w:eastAsia="fr-CA"/>
        </w:rPr>
        <w:br/>
        <w:t xml:space="preserve">        </w:t>
      </w:r>
      <w:r w:rsidRPr="00D07599">
        <w:rPr>
          <w:rFonts w:ascii="Courier New" w:hAnsi="Courier New" w:cs="Courier New"/>
          <w:color w:val="CC7832"/>
          <w:sz w:val="18"/>
          <w:szCs w:val="18"/>
          <w:lang w:eastAsia="fr-CA"/>
        </w:rPr>
        <w:t xml:space="preserve">if </w:t>
      </w:r>
      <w:r w:rsidRPr="00D07599">
        <w:rPr>
          <w:rFonts w:ascii="Courier New" w:hAnsi="Courier New" w:cs="Courier New"/>
          <w:color w:val="A9B7C6"/>
          <w:sz w:val="18"/>
          <w:szCs w:val="18"/>
          <w:lang w:eastAsia="fr-CA"/>
        </w:rPr>
        <w:t xml:space="preserve">n </w:t>
      </w:r>
      <w:r w:rsidRPr="00D07599">
        <w:rPr>
          <w:rFonts w:ascii="Courier New" w:hAnsi="Courier New" w:cs="Courier New"/>
          <w:color w:val="CC7832"/>
          <w:sz w:val="18"/>
          <w:szCs w:val="18"/>
          <w:lang w:eastAsia="fr-CA"/>
        </w:rPr>
        <w:t xml:space="preserve">is not </w:t>
      </w:r>
      <w:r w:rsidRPr="00D07599">
        <w:rPr>
          <w:rFonts w:ascii="Courier New" w:hAnsi="Courier New" w:cs="Courier New"/>
          <w:color w:val="8888C6"/>
          <w:sz w:val="18"/>
          <w:szCs w:val="18"/>
          <w:lang w:eastAsia="fr-CA"/>
        </w:rPr>
        <w:t>None</w:t>
      </w:r>
      <w:r w:rsidRPr="00D07599">
        <w:rPr>
          <w:rFonts w:ascii="Courier New" w:hAnsi="Courier New" w:cs="Courier New"/>
          <w:color w:val="A9B7C6"/>
          <w:sz w:val="18"/>
          <w:szCs w:val="18"/>
          <w:lang w:eastAsia="fr-CA"/>
        </w:rPr>
        <w:t>:</w:t>
      </w:r>
      <w:r w:rsidRPr="00D07599">
        <w:rPr>
          <w:rFonts w:ascii="Courier New" w:hAnsi="Courier New" w:cs="Courier New"/>
          <w:color w:val="A9B7C6"/>
          <w:sz w:val="18"/>
          <w:szCs w:val="18"/>
          <w:lang w:eastAsia="fr-CA"/>
        </w:rPr>
        <w:br/>
        <w:t xml:space="preserve">            </w:t>
      </w:r>
      <w:proofErr w:type="spellStart"/>
      <w:r w:rsidRPr="00D07599">
        <w:rPr>
          <w:rFonts w:ascii="Courier New" w:hAnsi="Courier New" w:cs="Courier New"/>
          <w:color w:val="A9B7C6"/>
          <w:sz w:val="18"/>
          <w:szCs w:val="18"/>
          <w:lang w:eastAsia="fr-CA"/>
        </w:rPr>
        <w:t>n.RealTimePlottingDialog</w:t>
      </w:r>
      <w:proofErr w:type="spellEnd"/>
      <w:r w:rsidRPr="00D07599">
        <w:rPr>
          <w:rFonts w:ascii="Courier New" w:hAnsi="Courier New" w:cs="Courier New"/>
          <w:color w:val="A9B7C6"/>
          <w:sz w:val="18"/>
          <w:szCs w:val="18"/>
          <w:lang w:eastAsia="fr-CA"/>
        </w:rPr>
        <w:t>(</w:t>
      </w:r>
      <w:proofErr w:type="spellStart"/>
      <w:r w:rsidRPr="00D07599">
        <w:rPr>
          <w:rFonts w:ascii="Courier New" w:hAnsi="Courier New" w:cs="Courier New"/>
          <w:color w:val="A9B7C6"/>
          <w:sz w:val="18"/>
          <w:szCs w:val="18"/>
          <w:lang w:eastAsia="fr-CA"/>
        </w:rPr>
        <w:t>rtp_conn</w:t>
      </w:r>
      <w:proofErr w:type="spellEnd"/>
      <w:r w:rsidRPr="00D07599">
        <w:rPr>
          <w:rFonts w:ascii="Courier New" w:hAnsi="Courier New" w:cs="Courier New"/>
          <w:color w:val="A9B7C6"/>
          <w:sz w:val="18"/>
          <w:szCs w:val="18"/>
          <w:lang w:eastAsia="fr-CA"/>
        </w:rPr>
        <w:t>)</w:t>
      </w:r>
      <w:r w:rsidRPr="00D07599">
        <w:rPr>
          <w:rFonts w:ascii="Courier New" w:hAnsi="Courier New" w:cs="Courier New"/>
          <w:color w:val="A9B7C6"/>
          <w:sz w:val="18"/>
          <w:szCs w:val="18"/>
          <w:lang w:eastAsia="fr-CA"/>
        </w:rPr>
        <w:br/>
        <w:t xml:space="preserve">    </w:t>
      </w:r>
      <w:r w:rsidRPr="00D07599">
        <w:rPr>
          <w:rFonts w:ascii="Courier New" w:hAnsi="Courier New" w:cs="Courier New"/>
          <w:color w:val="CC7832"/>
          <w:sz w:val="18"/>
          <w:szCs w:val="18"/>
          <w:lang w:eastAsia="fr-CA"/>
        </w:rPr>
        <w:t xml:space="preserve">except </w:t>
      </w:r>
      <w:r w:rsidRPr="00D07599">
        <w:rPr>
          <w:rFonts w:ascii="Courier New" w:hAnsi="Courier New" w:cs="Courier New"/>
          <w:color w:val="8888C6"/>
          <w:sz w:val="18"/>
          <w:szCs w:val="18"/>
          <w:lang w:eastAsia="fr-CA"/>
        </w:rPr>
        <w:t>Exception</w:t>
      </w:r>
      <w:r w:rsidRPr="00D07599">
        <w:rPr>
          <w:rFonts w:ascii="Courier New" w:hAnsi="Courier New" w:cs="Courier New"/>
          <w:color w:val="CC7832"/>
          <w:sz w:val="18"/>
          <w:szCs w:val="18"/>
          <w:lang w:eastAsia="fr-CA"/>
        </w:rPr>
        <w:t xml:space="preserve">, </w:t>
      </w:r>
      <w:r w:rsidRPr="00D07599">
        <w:rPr>
          <w:rFonts w:ascii="Courier New" w:hAnsi="Courier New" w:cs="Courier New"/>
          <w:color w:val="808080"/>
          <w:sz w:val="18"/>
          <w:szCs w:val="18"/>
          <w:lang w:eastAsia="fr-CA"/>
        </w:rPr>
        <w:t>e</w:t>
      </w:r>
      <w:r w:rsidRPr="00D07599">
        <w:rPr>
          <w:rFonts w:ascii="Courier New" w:hAnsi="Courier New" w:cs="Courier New"/>
          <w:color w:val="A9B7C6"/>
          <w:sz w:val="18"/>
          <w:szCs w:val="18"/>
          <w:lang w:eastAsia="fr-CA"/>
        </w:rPr>
        <w:t>:</w:t>
      </w:r>
      <w:r w:rsidRPr="00D07599">
        <w:rPr>
          <w:rFonts w:ascii="Courier New" w:hAnsi="Courier New" w:cs="Courier New"/>
          <w:color w:val="A9B7C6"/>
          <w:sz w:val="18"/>
          <w:szCs w:val="18"/>
          <w:lang w:eastAsia="fr-CA"/>
        </w:rPr>
        <w:br/>
        <w:t xml:space="preserve">        </w:t>
      </w:r>
      <w:r w:rsidRPr="00D07599">
        <w:rPr>
          <w:rFonts w:ascii="Courier New" w:hAnsi="Courier New" w:cs="Courier New"/>
          <w:color w:val="CC7832"/>
          <w:sz w:val="18"/>
          <w:szCs w:val="18"/>
          <w:lang w:eastAsia="fr-CA"/>
        </w:rPr>
        <w:t>raise</w:t>
      </w:r>
      <w:r w:rsidRPr="00D07599">
        <w:rPr>
          <w:rFonts w:ascii="Courier New" w:hAnsi="Courier New" w:cs="Courier New"/>
          <w:color w:val="CC7832"/>
          <w:sz w:val="18"/>
          <w:szCs w:val="18"/>
          <w:lang w:eastAsia="fr-CA"/>
        </w:rPr>
        <w:br/>
      </w:r>
      <w:r w:rsidRPr="00D07599">
        <w:rPr>
          <w:rFonts w:ascii="Courier New" w:hAnsi="Courier New" w:cs="Courier New"/>
          <w:color w:val="CC7832"/>
          <w:sz w:val="18"/>
          <w:szCs w:val="18"/>
          <w:lang w:eastAsia="fr-CA"/>
        </w:rPr>
        <w:lastRenderedPageBreak/>
        <w:t xml:space="preserve">    finally</w:t>
      </w:r>
      <w:r w:rsidRPr="00D07599">
        <w:rPr>
          <w:rFonts w:ascii="Courier New" w:hAnsi="Courier New" w:cs="Courier New"/>
          <w:color w:val="A9B7C6"/>
          <w:sz w:val="18"/>
          <w:szCs w:val="18"/>
          <w:lang w:eastAsia="fr-CA"/>
        </w:rPr>
        <w:t>:</w:t>
      </w:r>
      <w:r w:rsidRPr="00D07599">
        <w:rPr>
          <w:rFonts w:ascii="Courier New" w:hAnsi="Courier New" w:cs="Courier New"/>
          <w:color w:val="A9B7C6"/>
          <w:sz w:val="18"/>
          <w:szCs w:val="18"/>
          <w:lang w:eastAsia="fr-CA"/>
        </w:rPr>
        <w:br/>
        <w:t xml:space="preserve">        </w:t>
      </w:r>
      <w:r w:rsidRPr="00D07599">
        <w:rPr>
          <w:rFonts w:ascii="Courier New" w:hAnsi="Courier New" w:cs="Courier New"/>
          <w:color w:val="CC7832"/>
          <w:sz w:val="18"/>
          <w:szCs w:val="18"/>
          <w:lang w:eastAsia="fr-CA"/>
        </w:rPr>
        <w:t xml:space="preserve">if </w:t>
      </w:r>
      <w:proofErr w:type="spellStart"/>
      <w:r w:rsidRPr="00D07599">
        <w:rPr>
          <w:rFonts w:ascii="Courier New" w:hAnsi="Courier New" w:cs="Courier New"/>
          <w:color w:val="A9B7C6"/>
          <w:sz w:val="18"/>
          <w:szCs w:val="18"/>
          <w:lang w:eastAsia="fr-CA"/>
        </w:rPr>
        <w:t>lib_path</w:t>
      </w:r>
      <w:proofErr w:type="spellEnd"/>
      <w:r w:rsidRPr="00D07599">
        <w:rPr>
          <w:rFonts w:ascii="Courier New" w:hAnsi="Courier New" w:cs="Courier New"/>
          <w:color w:val="A9B7C6"/>
          <w:sz w:val="18"/>
          <w:szCs w:val="18"/>
          <w:lang w:eastAsia="fr-CA"/>
        </w:rPr>
        <w:t xml:space="preserve"> </w:t>
      </w:r>
      <w:r w:rsidRPr="00D07599">
        <w:rPr>
          <w:rFonts w:ascii="Courier New" w:hAnsi="Courier New" w:cs="Courier New"/>
          <w:color w:val="CC7832"/>
          <w:sz w:val="18"/>
          <w:szCs w:val="18"/>
          <w:lang w:eastAsia="fr-CA"/>
        </w:rPr>
        <w:t xml:space="preserve">is not </w:t>
      </w:r>
      <w:r w:rsidRPr="00D07599">
        <w:rPr>
          <w:rFonts w:ascii="Courier New" w:hAnsi="Courier New" w:cs="Courier New"/>
          <w:color w:val="8888C6"/>
          <w:sz w:val="18"/>
          <w:szCs w:val="18"/>
          <w:lang w:eastAsia="fr-CA"/>
        </w:rPr>
        <w:t xml:space="preserve">None </w:t>
      </w:r>
      <w:r w:rsidRPr="00D07599">
        <w:rPr>
          <w:rFonts w:ascii="Courier New" w:hAnsi="Courier New" w:cs="Courier New"/>
          <w:color w:val="CC7832"/>
          <w:sz w:val="18"/>
          <w:szCs w:val="18"/>
          <w:lang w:eastAsia="fr-CA"/>
        </w:rPr>
        <w:t xml:space="preserve">and </w:t>
      </w:r>
      <w:proofErr w:type="spellStart"/>
      <w:r w:rsidRPr="00D07599">
        <w:rPr>
          <w:rFonts w:ascii="Courier New" w:hAnsi="Courier New" w:cs="Courier New"/>
          <w:color w:val="A9B7C6"/>
          <w:sz w:val="18"/>
          <w:szCs w:val="18"/>
          <w:lang w:eastAsia="fr-CA"/>
        </w:rPr>
        <w:t>sys.path</w:t>
      </w:r>
      <w:proofErr w:type="spellEnd"/>
      <w:r w:rsidRPr="00D07599">
        <w:rPr>
          <w:rFonts w:ascii="Courier New" w:hAnsi="Courier New" w:cs="Courier New"/>
          <w:color w:val="A9B7C6"/>
          <w:sz w:val="18"/>
          <w:szCs w:val="18"/>
          <w:lang w:eastAsia="fr-CA"/>
        </w:rPr>
        <w:t>[</w:t>
      </w:r>
      <w:r w:rsidRPr="00D07599">
        <w:rPr>
          <w:rFonts w:ascii="Courier New" w:hAnsi="Courier New" w:cs="Courier New"/>
          <w:color w:val="6897BB"/>
          <w:sz w:val="18"/>
          <w:szCs w:val="18"/>
          <w:lang w:eastAsia="fr-CA"/>
        </w:rPr>
        <w:t>0</w:t>
      </w:r>
      <w:r w:rsidRPr="00D07599">
        <w:rPr>
          <w:rFonts w:ascii="Courier New" w:hAnsi="Courier New" w:cs="Courier New"/>
          <w:color w:val="A9B7C6"/>
          <w:sz w:val="18"/>
          <w:szCs w:val="18"/>
          <w:lang w:eastAsia="fr-CA"/>
        </w:rPr>
        <w:t xml:space="preserve">] == </w:t>
      </w:r>
      <w:proofErr w:type="spellStart"/>
      <w:r w:rsidRPr="00D07599">
        <w:rPr>
          <w:rFonts w:ascii="Courier New" w:hAnsi="Courier New" w:cs="Courier New"/>
          <w:color w:val="A9B7C6"/>
          <w:sz w:val="18"/>
          <w:szCs w:val="18"/>
          <w:lang w:eastAsia="fr-CA"/>
        </w:rPr>
        <w:t>lib_path</w:t>
      </w:r>
      <w:proofErr w:type="spellEnd"/>
      <w:r w:rsidRPr="00D07599">
        <w:rPr>
          <w:rFonts w:ascii="Courier New" w:hAnsi="Courier New" w:cs="Courier New"/>
          <w:color w:val="A9B7C6"/>
          <w:sz w:val="18"/>
          <w:szCs w:val="18"/>
          <w:lang w:eastAsia="fr-CA"/>
        </w:rPr>
        <w:t>:</w:t>
      </w:r>
      <w:r w:rsidRPr="00D07599">
        <w:rPr>
          <w:rFonts w:ascii="Courier New" w:hAnsi="Courier New" w:cs="Courier New"/>
          <w:color w:val="A9B7C6"/>
          <w:sz w:val="18"/>
          <w:szCs w:val="18"/>
          <w:lang w:eastAsia="fr-CA"/>
        </w:rPr>
        <w:br/>
        <w:t xml:space="preserve">            </w:t>
      </w:r>
      <w:r w:rsidRPr="00D07599">
        <w:rPr>
          <w:rFonts w:ascii="Courier New" w:hAnsi="Courier New" w:cs="Courier New"/>
          <w:color w:val="CC7832"/>
          <w:sz w:val="18"/>
          <w:szCs w:val="18"/>
          <w:lang w:eastAsia="fr-CA"/>
        </w:rPr>
        <w:t xml:space="preserve">del </w:t>
      </w:r>
      <w:proofErr w:type="spellStart"/>
      <w:r w:rsidRPr="00D07599">
        <w:rPr>
          <w:rFonts w:ascii="Courier New" w:hAnsi="Courier New" w:cs="Courier New"/>
          <w:color w:val="A9B7C6"/>
          <w:sz w:val="18"/>
          <w:szCs w:val="18"/>
          <w:lang w:eastAsia="fr-CA"/>
        </w:rPr>
        <w:t>sys.path</w:t>
      </w:r>
      <w:proofErr w:type="spellEnd"/>
      <w:r w:rsidRPr="00D07599">
        <w:rPr>
          <w:rFonts w:ascii="Courier New" w:hAnsi="Courier New" w:cs="Courier New"/>
          <w:color w:val="A9B7C6"/>
          <w:sz w:val="18"/>
          <w:szCs w:val="18"/>
          <w:lang w:eastAsia="fr-CA"/>
        </w:rPr>
        <w:t>[</w:t>
      </w:r>
      <w:r w:rsidRPr="00D07599">
        <w:rPr>
          <w:rFonts w:ascii="Courier New" w:hAnsi="Courier New" w:cs="Courier New"/>
          <w:color w:val="6897BB"/>
          <w:sz w:val="18"/>
          <w:szCs w:val="18"/>
          <w:lang w:eastAsia="fr-CA"/>
        </w:rPr>
        <w:t>0</w:t>
      </w:r>
      <w:r w:rsidRPr="00D07599">
        <w:rPr>
          <w:rFonts w:ascii="Courier New" w:hAnsi="Courier New" w:cs="Courier New"/>
          <w:color w:val="A9B7C6"/>
          <w:sz w:val="18"/>
          <w:szCs w:val="18"/>
          <w:lang w:eastAsia="fr-CA"/>
        </w:rPr>
        <w:t>]</w:t>
      </w:r>
    </w:p>
    <w:p w14:paraId="7BD63530" w14:textId="697DDE22" w:rsidR="007012F6" w:rsidRDefault="007012F6" w:rsidP="00D07599">
      <w:pPr>
        <w:pStyle w:val="Corpsdetexte"/>
        <w:numPr>
          <w:ilvl w:val="0"/>
          <w:numId w:val="46"/>
        </w:numPr>
      </w:pPr>
      <w:r>
        <w:t xml:space="preserve">Next, I </w:t>
      </w:r>
      <w:r w:rsidR="00D07599">
        <w:t>initialise</w:t>
      </w:r>
      <w:r>
        <w:t xml:space="preserve"> a </w:t>
      </w:r>
      <w:r w:rsidR="00D07599">
        <w:t>sub process</w:t>
      </w:r>
      <w:r>
        <w:t xml:space="preserve"> in the start method of the </w:t>
      </w:r>
      <w:proofErr w:type="spellStart"/>
      <w:r>
        <w:t>RunContext</w:t>
      </w:r>
      <w:proofErr w:type="spellEnd"/>
      <w:r>
        <w:t xml:space="preserve"> Class. This </w:t>
      </w:r>
      <w:r w:rsidR="00D07599">
        <w:t>sub process</w:t>
      </w:r>
      <w:r>
        <w:t xml:space="preserve"> call the </w:t>
      </w:r>
      <w:proofErr w:type="spellStart"/>
      <w:r>
        <w:t>real_time_plotting</w:t>
      </w:r>
      <w:proofErr w:type="spellEnd"/>
      <w:r>
        <w:t xml:space="preserve"> function above when the process </w:t>
      </w:r>
      <w:proofErr w:type="gramStart"/>
      <w:r>
        <w:t>is started</w:t>
      </w:r>
      <w:proofErr w:type="gramEnd"/>
      <w:r>
        <w:t xml:space="preserve">. In this way, </w:t>
      </w:r>
      <w:r w:rsidR="00D76C67">
        <w:t xml:space="preserve">the real-time plotting start at the same time as a run process in openSVP. Moreover, the run process </w:t>
      </w:r>
      <w:proofErr w:type="gramStart"/>
      <w:r w:rsidR="00D76C67">
        <w:t>is activated</w:t>
      </w:r>
      <w:proofErr w:type="gramEnd"/>
      <w:r w:rsidR="00D76C67">
        <w:t xml:space="preserve"> when you run a test or a suite</w:t>
      </w:r>
      <w:r w:rsidR="00316AA5">
        <w:t>.</w:t>
      </w:r>
    </w:p>
    <w:p w14:paraId="59163147" w14:textId="77777777" w:rsidR="007012F6" w:rsidRPr="00D07599" w:rsidRDefault="007012F6" w:rsidP="00D07599">
      <w:pPr>
        <w:pStyle w:val="PrformatHTML"/>
        <w:shd w:val="clear" w:color="auto" w:fill="2B2B2B"/>
        <w:rPr>
          <w:color w:val="A9B7C6"/>
          <w:sz w:val="18"/>
          <w:szCs w:val="18"/>
          <w:lang w:val="en-CA"/>
        </w:rPr>
      </w:pPr>
      <w:proofErr w:type="spellStart"/>
      <w:r w:rsidRPr="00D07599">
        <w:rPr>
          <w:color w:val="94558D"/>
          <w:sz w:val="18"/>
          <w:szCs w:val="18"/>
          <w:lang w:val="en-CA"/>
        </w:rPr>
        <w:t>self</w:t>
      </w:r>
      <w:r w:rsidRPr="00D07599">
        <w:rPr>
          <w:color w:val="A9B7C6"/>
          <w:sz w:val="18"/>
          <w:szCs w:val="18"/>
          <w:lang w:val="en-CA"/>
        </w:rPr>
        <w:t>.process</w:t>
      </w:r>
      <w:proofErr w:type="spellEnd"/>
      <w:r w:rsidRPr="00D07599">
        <w:rPr>
          <w:color w:val="A9B7C6"/>
          <w:sz w:val="18"/>
          <w:szCs w:val="18"/>
          <w:lang w:val="en-CA"/>
        </w:rPr>
        <w:t xml:space="preserve"> = </w:t>
      </w:r>
      <w:proofErr w:type="spellStart"/>
      <w:proofErr w:type="gramStart"/>
      <w:r w:rsidRPr="00D07599">
        <w:rPr>
          <w:color w:val="A9B7C6"/>
          <w:sz w:val="18"/>
          <w:szCs w:val="18"/>
          <w:lang w:val="en-CA"/>
        </w:rPr>
        <w:t>MultiProcess</w:t>
      </w:r>
      <w:proofErr w:type="spellEnd"/>
      <w:r w:rsidRPr="00D07599">
        <w:rPr>
          <w:color w:val="A9B7C6"/>
          <w:sz w:val="18"/>
          <w:szCs w:val="18"/>
          <w:lang w:val="en-CA"/>
        </w:rPr>
        <w:t>(</w:t>
      </w:r>
      <w:proofErr w:type="gramEnd"/>
      <w:r w:rsidRPr="00D07599">
        <w:rPr>
          <w:color w:val="AA4926"/>
          <w:sz w:val="18"/>
          <w:szCs w:val="18"/>
          <w:lang w:val="en-CA"/>
        </w:rPr>
        <w:t>name</w:t>
      </w:r>
      <w:r w:rsidRPr="00D07599">
        <w:rPr>
          <w:color w:val="A9B7C6"/>
          <w:sz w:val="18"/>
          <w:szCs w:val="18"/>
          <w:lang w:val="en-CA"/>
        </w:rPr>
        <w:t>=</w:t>
      </w:r>
      <w:r w:rsidRPr="00D07599">
        <w:rPr>
          <w:color w:val="A5C261"/>
          <w:sz w:val="18"/>
          <w:szCs w:val="18"/>
          <w:lang w:val="en-CA"/>
        </w:rPr>
        <w:t>'</w:t>
      </w:r>
      <w:proofErr w:type="spellStart"/>
      <w:r w:rsidRPr="00D07599">
        <w:rPr>
          <w:color w:val="A5C261"/>
          <w:sz w:val="18"/>
          <w:szCs w:val="18"/>
          <w:lang w:val="en-CA"/>
        </w:rPr>
        <w:t>svp_process</w:t>
      </w:r>
      <w:proofErr w:type="spellEnd"/>
      <w:r w:rsidRPr="00D07599">
        <w:rPr>
          <w:color w:val="A5C261"/>
          <w:sz w:val="18"/>
          <w:szCs w:val="18"/>
          <w:lang w:val="en-CA"/>
        </w:rPr>
        <w:t>'</w:t>
      </w:r>
      <w:r w:rsidRPr="00D07599">
        <w:rPr>
          <w:color w:val="CC7832"/>
          <w:sz w:val="18"/>
          <w:szCs w:val="18"/>
          <w:lang w:val="en-CA"/>
        </w:rPr>
        <w:t xml:space="preserve">, </w:t>
      </w:r>
      <w:r w:rsidRPr="00D07599">
        <w:rPr>
          <w:color w:val="AA4926"/>
          <w:sz w:val="18"/>
          <w:szCs w:val="18"/>
          <w:lang w:val="en-CA"/>
        </w:rPr>
        <w:t>target</w:t>
      </w:r>
      <w:r w:rsidRPr="00D07599">
        <w:rPr>
          <w:color w:val="A9B7C6"/>
          <w:sz w:val="18"/>
          <w:szCs w:val="18"/>
          <w:lang w:val="en-CA"/>
        </w:rPr>
        <w:t>=</w:t>
      </w:r>
      <w:proofErr w:type="spellStart"/>
      <w:r w:rsidRPr="00D07599">
        <w:rPr>
          <w:color w:val="A9B7C6"/>
          <w:sz w:val="18"/>
          <w:szCs w:val="18"/>
          <w:lang w:val="en-CA"/>
        </w:rPr>
        <w:t>process_run</w:t>
      </w:r>
      <w:proofErr w:type="spellEnd"/>
      <w:r w:rsidRPr="00D07599">
        <w:rPr>
          <w:color w:val="CC7832"/>
          <w:sz w:val="18"/>
          <w:szCs w:val="18"/>
          <w:lang w:val="en-CA"/>
        </w:rPr>
        <w:t xml:space="preserve">, </w:t>
      </w:r>
      <w:proofErr w:type="spellStart"/>
      <w:r w:rsidRPr="00D07599">
        <w:rPr>
          <w:color w:val="AA4926"/>
          <w:sz w:val="18"/>
          <w:szCs w:val="18"/>
          <w:lang w:val="en-CA"/>
        </w:rPr>
        <w:t>args</w:t>
      </w:r>
      <w:proofErr w:type="spellEnd"/>
      <w:r w:rsidRPr="00D07599">
        <w:rPr>
          <w:color w:val="A9B7C6"/>
          <w:sz w:val="18"/>
          <w:szCs w:val="18"/>
          <w:lang w:val="en-CA"/>
        </w:rPr>
        <w:t>=(filename</w:t>
      </w:r>
      <w:r w:rsidRPr="00D07599">
        <w:rPr>
          <w:color w:val="CC7832"/>
          <w:sz w:val="18"/>
          <w:szCs w:val="18"/>
          <w:lang w:val="en-CA"/>
        </w:rPr>
        <w:t xml:space="preserve">, </w:t>
      </w:r>
      <w:proofErr w:type="spellStart"/>
      <w:r w:rsidRPr="00D07599">
        <w:rPr>
          <w:color w:val="A9B7C6"/>
          <w:sz w:val="18"/>
          <w:szCs w:val="18"/>
          <w:lang w:val="en-CA"/>
        </w:rPr>
        <w:t>env</w:t>
      </w:r>
      <w:proofErr w:type="spellEnd"/>
      <w:r w:rsidRPr="00D07599">
        <w:rPr>
          <w:color w:val="CC7832"/>
          <w:sz w:val="18"/>
          <w:szCs w:val="18"/>
          <w:lang w:val="en-CA"/>
        </w:rPr>
        <w:t xml:space="preserve">, </w:t>
      </w:r>
      <w:proofErr w:type="spellStart"/>
      <w:r w:rsidRPr="00D07599">
        <w:rPr>
          <w:color w:val="A9B7C6"/>
          <w:sz w:val="18"/>
          <w:szCs w:val="18"/>
          <w:lang w:val="en-CA"/>
        </w:rPr>
        <w:t>script_config</w:t>
      </w:r>
      <w:proofErr w:type="spellEnd"/>
      <w:r w:rsidRPr="00D07599">
        <w:rPr>
          <w:color w:val="CC7832"/>
          <w:sz w:val="18"/>
          <w:szCs w:val="18"/>
          <w:lang w:val="en-CA"/>
        </w:rPr>
        <w:t xml:space="preserve">, </w:t>
      </w:r>
      <w:proofErr w:type="spellStart"/>
      <w:r w:rsidRPr="00D07599">
        <w:rPr>
          <w:color w:val="A9B7C6"/>
          <w:sz w:val="18"/>
          <w:szCs w:val="18"/>
          <w:lang w:val="en-CA"/>
        </w:rPr>
        <w:t>params</w:t>
      </w:r>
      <w:proofErr w:type="spellEnd"/>
      <w:r w:rsidRPr="00D07599">
        <w:rPr>
          <w:color w:val="CC7832"/>
          <w:sz w:val="18"/>
          <w:szCs w:val="18"/>
          <w:lang w:val="en-CA"/>
        </w:rPr>
        <w:t xml:space="preserve">, </w:t>
      </w:r>
      <w:proofErr w:type="spellStart"/>
      <w:r w:rsidRPr="00D07599">
        <w:rPr>
          <w:color w:val="94558D"/>
          <w:sz w:val="18"/>
          <w:szCs w:val="18"/>
          <w:lang w:val="en-CA"/>
        </w:rPr>
        <w:t>self</w:t>
      </w:r>
      <w:r w:rsidRPr="00D07599">
        <w:rPr>
          <w:color w:val="A9B7C6"/>
          <w:sz w:val="18"/>
          <w:szCs w:val="18"/>
          <w:lang w:val="en-CA"/>
        </w:rPr>
        <w:t>.lib_path</w:t>
      </w:r>
      <w:proofErr w:type="spellEnd"/>
      <w:r w:rsidRPr="00D07599">
        <w:rPr>
          <w:color w:val="CC7832"/>
          <w:sz w:val="18"/>
          <w:szCs w:val="18"/>
          <w:lang w:val="en-CA"/>
        </w:rPr>
        <w:t xml:space="preserve">, </w:t>
      </w:r>
      <w:proofErr w:type="spellStart"/>
      <w:r w:rsidRPr="00D07599">
        <w:rPr>
          <w:color w:val="94558D"/>
          <w:sz w:val="18"/>
          <w:szCs w:val="18"/>
          <w:lang w:val="en-CA"/>
        </w:rPr>
        <w:t>self</w:t>
      </w:r>
      <w:r w:rsidRPr="00D07599">
        <w:rPr>
          <w:color w:val="A9B7C6"/>
          <w:sz w:val="18"/>
          <w:szCs w:val="18"/>
          <w:lang w:val="en-CA"/>
        </w:rPr>
        <w:t>.test_conn</w:t>
      </w:r>
      <w:proofErr w:type="spellEnd"/>
      <w:r w:rsidRPr="00D07599">
        <w:rPr>
          <w:color w:val="CC7832"/>
          <w:sz w:val="18"/>
          <w:szCs w:val="18"/>
          <w:lang w:val="en-CA"/>
        </w:rPr>
        <w:t xml:space="preserve">, </w:t>
      </w:r>
      <w:proofErr w:type="spellStart"/>
      <w:r w:rsidRPr="00D07599">
        <w:rPr>
          <w:color w:val="94558D"/>
          <w:sz w:val="18"/>
          <w:szCs w:val="18"/>
          <w:lang w:val="en-CA"/>
        </w:rPr>
        <w:t>self</w:t>
      </w:r>
      <w:r w:rsidRPr="00D07599">
        <w:rPr>
          <w:color w:val="A9B7C6"/>
          <w:sz w:val="18"/>
          <w:szCs w:val="18"/>
          <w:lang w:val="en-CA"/>
        </w:rPr>
        <w:t>.run_conn</w:t>
      </w:r>
      <w:proofErr w:type="spellEnd"/>
      <w:r w:rsidRPr="00D07599">
        <w:rPr>
          <w:color w:val="A9B7C6"/>
          <w:sz w:val="18"/>
          <w:szCs w:val="18"/>
          <w:lang w:val="en-CA"/>
        </w:rPr>
        <w:t>))</w:t>
      </w:r>
      <w:r w:rsidRPr="00D07599">
        <w:rPr>
          <w:color w:val="A9B7C6"/>
          <w:sz w:val="18"/>
          <w:szCs w:val="18"/>
          <w:lang w:val="en-CA"/>
        </w:rPr>
        <w:br/>
      </w:r>
      <w:proofErr w:type="spellStart"/>
      <w:r w:rsidRPr="00D07599">
        <w:rPr>
          <w:color w:val="94558D"/>
          <w:sz w:val="18"/>
          <w:szCs w:val="18"/>
          <w:lang w:val="en-CA"/>
        </w:rPr>
        <w:t>self</w:t>
      </w:r>
      <w:r w:rsidRPr="00D07599">
        <w:rPr>
          <w:color w:val="A9B7C6"/>
          <w:sz w:val="18"/>
          <w:szCs w:val="18"/>
          <w:lang w:val="en-CA"/>
        </w:rPr>
        <w:t>.subprocess</w:t>
      </w:r>
      <w:proofErr w:type="spellEnd"/>
      <w:r w:rsidRPr="00D07599">
        <w:rPr>
          <w:color w:val="A9B7C6"/>
          <w:sz w:val="18"/>
          <w:szCs w:val="18"/>
          <w:lang w:val="en-CA"/>
        </w:rPr>
        <w:t xml:space="preserve"> = </w:t>
      </w:r>
      <w:proofErr w:type="spellStart"/>
      <w:r w:rsidRPr="00D07599">
        <w:rPr>
          <w:color w:val="A9B7C6"/>
          <w:sz w:val="18"/>
          <w:szCs w:val="18"/>
          <w:lang w:val="en-CA"/>
        </w:rPr>
        <w:t>MultiProcess</w:t>
      </w:r>
      <w:proofErr w:type="spellEnd"/>
      <w:r w:rsidRPr="00D07599">
        <w:rPr>
          <w:color w:val="A9B7C6"/>
          <w:sz w:val="18"/>
          <w:szCs w:val="18"/>
          <w:lang w:val="en-CA"/>
        </w:rPr>
        <w:t>(</w:t>
      </w:r>
      <w:r w:rsidRPr="00D07599">
        <w:rPr>
          <w:color w:val="AA4926"/>
          <w:sz w:val="18"/>
          <w:szCs w:val="18"/>
          <w:lang w:val="en-CA"/>
        </w:rPr>
        <w:t>name</w:t>
      </w:r>
      <w:r w:rsidRPr="00D07599">
        <w:rPr>
          <w:color w:val="A9B7C6"/>
          <w:sz w:val="18"/>
          <w:szCs w:val="18"/>
          <w:lang w:val="en-CA"/>
        </w:rPr>
        <w:t>=</w:t>
      </w:r>
      <w:r w:rsidRPr="00D07599">
        <w:rPr>
          <w:color w:val="A5C261"/>
          <w:sz w:val="18"/>
          <w:szCs w:val="18"/>
          <w:lang w:val="en-CA"/>
        </w:rPr>
        <w:t>'</w:t>
      </w:r>
      <w:proofErr w:type="spellStart"/>
      <w:r w:rsidRPr="00D07599">
        <w:rPr>
          <w:color w:val="A5C261"/>
          <w:sz w:val="18"/>
          <w:szCs w:val="18"/>
          <w:lang w:val="en-CA"/>
        </w:rPr>
        <w:t>rtp_process</w:t>
      </w:r>
      <w:proofErr w:type="spellEnd"/>
      <w:r w:rsidRPr="00D07599">
        <w:rPr>
          <w:color w:val="A5C261"/>
          <w:sz w:val="18"/>
          <w:szCs w:val="18"/>
          <w:lang w:val="en-CA"/>
        </w:rPr>
        <w:t>'</w:t>
      </w:r>
      <w:r w:rsidRPr="00D07599">
        <w:rPr>
          <w:color w:val="CC7832"/>
          <w:sz w:val="18"/>
          <w:szCs w:val="18"/>
          <w:lang w:val="en-CA"/>
        </w:rPr>
        <w:t xml:space="preserve">, </w:t>
      </w:r>
      <w:r w:rsidRPr="00D07599">
        <w:rPr>
          <w:color w:val="AA4926"/>
          <w:sz w:val="18"/>
          <w:szCs w:val="18"/>
          <w:lang w:val="en-CA"/>
        </w:rPr>
        <w:t>target</w:t>
      </w:r>
      <w:r w:rsidRPr="00D07599">
        <w:rPr>
          <w:color w:val="A9B7C6"/>
          <w:sz w:val="18"/>
          <w:szCs w:val="18"/>
          <w:lang w:val="en-CA"/>
        </w:rPr>
        <w:t>=</w:t>
      </w:r>
      <w:proofErr w:type="spellStart"/>
      <w:r w:rsidRPr="00D07599">
        <w:rPr>
          <w:color w:val="A9B7C6"/>
          <w:sz w:val="18"/>
          <w:szCs w:val="18"/>
          <w:lang w:val="en-CA"/>
        </w:rPr>
        <w:t>real_time_plotting</w:t>
      </w:r>
      <w:proofErr w:type="spellEnd"/>
      <w:r w:rsidRPr="00D07599">
        <w:rPr>
          <w:color w:val="CC7832"/>
          <w:sz w:val="18"/>
          <w:szCs w:val="18"/>
          <w:lang w:val="en-CA"/>
        </w:rPr>
        <w:t xml:space="preserve">, </w:t>
      </w:r>
      <w:proofErr w:type="spellStart"/>
      <w:r w:rsidRPr="00D07599">
        <w:rPr>
          <w:color w:val="AA4926"/>
          <w:sz w:val="18"/>
          <w:szCs w:val="18"/>
          <w:lang w:val="en-CA"/>
        </w:rPr>
        <w:t>args</w:t>
      </w:r>
      <w:proofErr w:type="spellEnd"/>
      <w:r w:rsidRPr="00D07599">
        <w:rPr>
          <w:color w:val="A9B7C6"/>
          <w:sz w:val="18"/>
          <w:szCs w:val="18"/>
          <w:lang w:val="en-CA"/>
        </w:rPr>
        <w:t>=(</w:t>
      </w:r>
      <w:proofErr w:type="spellStart"/>
      <w:r w:rsidRPr="00D07599">
        <w:rPr>
          <w:color w:val="94558D"/>
          <w:sz w:val="18"/>
          <w:szCs w:val="18"/>
          <w:lang w:val="en-CA"/>
        </w:rPr>
        <w:t>self</w:t>
      </w:r>
      <w:r w:rsidRPr="00D07599">
        <w:rPr>
          <w:color w:val="A9B7C6"/>
          <w:sz w:val="18"/>
          <w:szCs w:val="18"/>
          <w:lang w:val="en-CA"/>
        </w:rPr>
        <w:t>.lib_path</w:t>
      </w:r>
      <w:proofErr w:type="spellEnd"/>
      <w:r w:rsidRPr="00D07599">
        <w:rPr>
          <w:color w:val="CC7832"/>
          <w:sz w:val="18"/>
          <w:szCs w:val="18"/>
          <w:lang w:val="en-CA"/>
        </w:rPr>
        <w:t xml:space="preserve">, </w:t>
      </w:r>
      <w:proofErr w:type="spellStart"/>
      <w:r w:rsidRPr="00D07599">
        <w:rPr>
          <w:color w:val="94558D"/>
          <w:sz w:val="18"/>
          <w:szCs w:val="18"/>
          <w:lang w:val="en-CA"/>
        </w:rPr>
        <w:t>self</w:t>
      </w:r>
      <w:r w:rsidRPr="00D07599">
        <w:rPr>
          <w:color w:val="A9B7C6"/>
          <w:sz w:val="18"/>
          <w:szCs w:val="18"/>
          <w:lang w:val="en-CA"/>
        </w:rPr>
        <w:t>.rtp_conn</w:t>
      </w:r>
      <w:proofErr w:type="spellEnd"/>
      <w:r w:rsidRPr="00D07599">
        <w:rPr>
          <w:color w:val="A9B7C6"/>
          <w:sz w:val="18"/>
          <w:szCs w:val="18"/>
          <w:lang w:val="en-CA"/>
        </w:rPr>
        <w:t>))</w:t>
      </w:r>
      <w:r w:rsidRPr="00D07599">
        <w:rPr>
          <w:color w:val="A9B7C6"/>
          <w:sz w:val="18"/>
          <w:szCs w:val="18"/>
          <w:lang w:val="en-CA"/>
        </w:rPr>
        <w:br/>
      </w:r>
      <w:r w:rsidRPr="00D07599">
        <w:rPr>
          <w:color w:val="A9B7C6"/>
          <w:sz w:val="18"/>
          <w:szCs w:val="18"/>
          <w:lang w:val="en-CA"/>
        </w:rPr>
        <w:br/>
      </w:r>
      <w:proofErr w:type="spellStart"/>
      <w:r w:rsidRPr="00D07599">
        <w:rPr>
          <w:color w:val="94558D"/>
          <w:sz w:val="18"/>
          <w:szCs w:val="18"/>
          <w:lang w:val="en-CA"/>
        </w:rPr>
        <w:t>self</w:t>
      </w:r>
      <w:r w:rsidRPr="00D07599">
        <w:rPr>
          <w:color w:val="A9B7C6"/>
          <w:sz w:val="18"/>
          <w:szCs w:val="18"/>
          <w:lang w:val="en-CA"/>
        </w:rPr>
        <w:t>.process.start</w:t>
      </w:r>
      <w:proofErr w:type="spellEnd"/>
      <w:r w:rsidRPr="00D07599">
        <w:rPr>
          <w:color w:val="A9B7C6"/>
          <w:sz w:val="18"/>
          <w:szCs w:val="18"/>
          <w:lang w:val="en-CA"/>
        </w:rPr>
        <w:t>()</w:t>
      </w:r>
      <w:r w:rsidRPr="00D07599">
        <w:rPr>
          <w:color w:val="A9B7C6"/>
          <w:sz w:val="18"/>
          <w:szCs w:val="18"/>
          <w:lang w:val="en-CA"/>
        </w:rPr>
        <w:br/>
      </w:r>
      <w:proofErr w:type="spellStart"/>
      <w:r w:rsidRPr="00D07599">
        <w:rPr>
          <w:color w:val="94558D"/>
          <w:sz w:val="18"/>
          <w:szCs w:val="18"/>
          <w:lang w:val="en-CA"/>
        </w:rPr>
        <w:t>self</w:t>
      </w:r>
      <w:r w:rsidRPr="00D07599">
        <w:rPr>
          <w:color w:val="A9B7C6"/>
          <w:sz w:val="18"/>
          <w:szCs w:val="18"/>
          <w:lang w:val="en-CA"/>
        </w:rPr>
        <w:t>.subprocess.start</w:t>
      </w:r>
      <w:proofErr w:type="spellEnd"/>
      <w:r w:rsidRPr="00D07599">
        <w:rPr>
          <w:color w:val="A9B7C6"/>
          <w:sz w:val="18"/>
          <w:szCs w:val="18"/>
          <w:lang w:val="en-CA"/>
        </w:rPr>
        <w:t>()</w:t>
      </w:r>
    </w:p>
    <w:p w14:paraId="26BFE692" w14:textId="119C3B34" w:rsidR="00583B6A" w:rsidRDefault="00D76C67" w:rsidP="00D07599">
      <w:pPr>
        <w:pStyle w:val="Corpsdetexte"/>
        <w:numPr>
          <w:ilvl w:val="0"/>
          <w:numId w:val="46"/>
        </w:numPr>
      </w:pPr>
      <w:r>
        <w:t xml:space="preserve">As you can see in the initialisation of the two processes above, there is two connection named </w:t>
      </w:r>
      <w:proofErr w:type="spellStart"/>
      <w:r>
        <w:t>self.run_conn</w:t>
      </w:r>
      <w:proofErr w:type="spellEnd"/>
      <w:r>
        <w:t xml:space="preserve"> and </w:t>
      </w:r>
      <w:proofErr w:type="spellStart"/>
      <w:r>
        <w:t>self.rtp_conn</w:t>
      </w:r>
      <w:proofErr w:type="spellEnd"/>
      <w:r>
        <w:t xml:space="preserve">. These connections </w:t>
      </w:r>
      <w:proofErr w:type="gramStart"/>
      <w:r>
        <w:t>are used</w:t>
      </w:r>
      <w:proofErr w:type="gramEnd"/>
      <w:r>
        <w:t xml:space="preserve"> to communicate between the two </w:t>
      </w:r>
      <w:r w:rsidR="00D07599">
        <w:t>processes</w:t>
      </w:r>
      <w:r>
        <w:t xml:space="preserve">. Therefore, these two connections </w:t>
      </w:r>
      <w:proofErr w:type="gramStart"/>
      <w:r>
        <w:t>are linked</w:t>
      </w:r>
      <w:proofErr w:type="gramEnd"/>
      <w:r>
        <w:t xml:space="preserve"> together like a pipe and can send messages and data at anytime.</w:t>
      </w:r>
    </w:p>
    <w:p w14:paraId="45D8D800" w14:textId="624C967E" w:rsidR="00D76C67" w:rsidRPr="00D07599" w:rsidRDefault="00D76C67" w:rsidP="00D07599">
      <w:pPr>
        <w:pStyle w:val="PrformatHTML"/>
        <w:shd w:val="clear" w:color="auto" w:fill="2B2B2B"/>
        <w:rPr>
          <w:color w:val="A9B7C6"/>
          <w:sz w:val="18"/>
          <w:szCs w:val="18"/>
        </w:rPr>
      </w:pPr>
      <w:proofErr w:type="spellStart"/>
      <w:r>
        <w:rPr>
          <w:color w:val="94558D"/>
          <w:sz w:val="18"/>
          <w:szCs w:val="18"/>
        </w:rPr>
        <w:t>self</w:t>
      </w:r>
      <w:r>
        <w:rPr>
          <w:color w:val="A9B7C6"/>
          <w:sz w:val="18"/>
          <w:szCs w:val="18"/>
        </w:rPr>
        <w:t>.rtp_conn</w:t>
      </w:r>
      <w:proofErr w:type="spellEnd"/>
      <w:r>
        <w:rPr>
          <w:color w:val="CC7832"/>
          <w:sz w:val="18"/>
          <w:szCs w:val="18"/>
        </w:rPr>
        <w:t xml:space="preserve">, </w:t>
      </w:r>
      <w:proofErr w:type="spellStart"/>
      <w:r>
        <w:rPr>
          <w:color w:val="94558D"/>
          <w:sz w:val="18"/>
          <w:szCs w:val="18"/>
        </w:rPr>
        <w:t>self</w:t>
      </w:r>
      <w:r>
        <w:rPr>
          <w:color w:val="A9B7C6"/>
          <w:sz w:val="18"/>
          <w:szCs w:val="18"/>
        </w:rPr>
        <w:t>.run_conn</w:t>
      </w:r>
      <w:proofErr w:type="spellEnd"/>
      <w:r>
        <w:rPr>
          <w:color w:val="A9B7C6"/>
          <w:sz w:val="18"/>
          <w:szCs w:val="18"/>
        </w:rPr>
        <w:t xml:space="preserve"> = </w:t>
      </w:r>
      <w:proofErr w:type="spellStart"/>
      <w:proofErr w:type="gramStart"/>
      <w:r>
        <w:rPr>
          <w:color w:val="A9B7C6"/>
          <w:sz w:val="18"/>
          <w:szCs w:val="18"/>
        </w:rPr>
        <w:t>multiprocessing.Pipe</w:t>
      </w:r>
      <w:proofErr w:type="spellEnd"/>
      <w:proofErr w:type="gramEnd"/>
      <w:r>
        <w:rPr>
          <w:color w:val="A9B7C6"/>
          <w:sz w:val="18"/>
          <w:szCs w:val="18"/>
        </w:rPr>
        <w:t>()</w:t>
      </w:r>
    </w:p>
    <w:p w14:paraId="27B669F8" w14:textId="4A481CFF" w:rsidR="00316AA5" w:rsidRDefault="00D76C67" w:rsidP="00D07599">
      <w:pPr>
        <w:pStyle w:val="Corpsdetexte"/>
        <w:numPr>
          <w:ilvl w:val="0"/>
          <w:numId w:val="46"/>
        </w:numPr>
      </w:pPr>
      <w:r>
        <w:t xml:space="preserve">We already saw that the </w:t>
      </w:r>
      <w:proofErr w:type="spellStart"/>
      <w:r>
        <w:t>rtp_conn</w:t>
      </w:r>
      <w:proofErr w:type="spellEnd"/>
      <w:r w:rsidR="00316AA5">
        <w:t xml:space="preserve"> is passed to the </w:t>
      </w:r>
      <w:proofErr w:type="spellStart"/>
      <w:r w:rsidR="00316AA5">
        <w:t>real_time_plotting</w:t>
      </w:r>
      <w:proofErr w:type="spellEnd"/>
      <w:r w:rsidR="00316AA5">
        <w:t xml:space="preserve"> function of app.py, </w:t>
      </w:r>
      <w:r w:rsidR="00D07599">
        <w:t>and then</w:t>
      </w:r>
      <w:r w:rsidR="00316AA5">
        <w:t xml:space="preserve"> it is passed to the </w:t>
      </w:r>
      <w:proofErr w:type="spellStart"/>
      <w:r w:rsidR="00316AA5">
        <w:t>RealTimePlottingDialog</w:t>
      </w:r>
      <w:proofErr w:type="spellEnd"/>
      <w:r w:rsidR="00316AA5">
        <w:t xml:space="preserve"> function of the RealTimePlotting.py script in the </w:t>
      </w:r>
      <w:proofErr w:type="gramStart"/>
      <w:r w:rsidR="00316AA5">
        <w:t>drivers</w:t>
      </w:r>
      <w:proofErr w:type="gramEnd"/>
      <w:r w:rsidR="00316AA5">
        <w:t xml:space="preserve"> directory. For the </w:t>
      </w:r>
      <w:proofErr w:type="spellStart"/>
      <w:r w:rsidR="00316AA5">
        <w:t>run_conn</w:t>
      </w:r>
      <w:proofErr w:type="spellEnd"/>
      <w:r w:rsidR="00316AA5">
        <w:t xml:space="preserve">, it is pass to the </w:t>
      </w:r>
      <w:proofErr w:type="spellStart"/>
      <w:r w:rsidR="00316AA5">
        <w:t>process_run</w:t>
      </w:r>
      <w:proofErr w:type="spellEnd"/>
      <w:r w:rsidR="00316AA5">
        <w:t xml:space="preserve"> function of app.py. Then, it goes to the </w:t>
      </w:r>
      <w:proofErr w:type="spellStart"/>
      <w:r w:rsidR="00316AA5">
        <w:t>RunScript</w:t>
      </w:r>
      <w:proofErr w:type="spellEnd"/>
      <w:r w:rsidR="00316AA5">
        <w:t xml:space="preserve"> initialisation for the </w:t>
      </w:r>
      <w:proofErr w:type="spellStart"/>
      <w:r w:rsidR="00316AA5">
        <w:t>test_script</w:t>
      </w:r>
      <w:proofErr w:type="spellEnd"/>
      <w:r w:rsidR="00316AA5">
        <w:t xml:space="preserve"> variable, which is </w:t>
      </w:r>
      <w:r w:rsidR="00D07599">
        <w:t>accessible</w:t>
      </w:r>
      <w:r w:rsidR="00316AA5">
        <w:t xml:space="preserve"> in almost every driver and is different for each test.</w:t>
      </w:r>
    </w:p>
    <w:p w14:paraId="3FD42CB9" w14:textId="77777777" w:rsidR="00316AA5" w:rsidRPr="00D07599" w:rsidRDefault="00316AA5" w:rsidP="00D07599">
      <w:pPr>
        <w:pStyle w:val="PrformatHTML"/>
        <w:shd w:val="clear" w:color="auto" w:fill="2B2B2B"/>
        <w:ind w:left="720"/>
        <w:rPr>
          <w:color w:val="A9B7C6"/>
          <w:sz w:val="18"/>
          <w:szCs w:val="18"/>
          <w:lang w:val="en-CA"/>
        </w:rPr>
      </w:pPr>
      <w:proofErr w:type="spellStart"/>
      <w:proofErr w:type="gramStart"/>
      <w:r w:rsidRPr="00D07599">
        <w:rPr>
          <w:color w:val="CC7832"/>
          <w:sz w:val="18"/>
          <w:szCs w:val="18"/>
          <w:lang w:val="en-CA"/>
        </w:rPr>
        <w:t>def</w:t>
      </w:r>
      <w:proofErr w:type="spellEnd"/>
      <w:r w:rsidRPr="00D07599">
        <w:rPr>
          <w:color w:val="CC7832"/>
          <w:sz w:val="18"/>
          <w:szCs w:val="18"/>
          <w:lang w:val="en-CA"/>
        </w:rPr>
        <w:t xml:space="preserve"> </w:t>
      </w:r>
      <w:proofErr w:type="spellStart"/>
      <w:r w:rsidRPr="00D07599">
        <w:rPr>
          <w:color w:val="FFC66D"/>
          <w:sz w:val="18"/>
          <w:szCs w:val="18"/>
          <w:lang w:val="en-CA"/>
        </w:rPr>
        <w:t>process_run</w:t>
      </w:r>
      <w:proofErr w:type="spellEnd"/>
      <w:r w:rsidRPr="00D07599">
        <w:rPr>
          <w:color w:val="A9B7C6"/>
          <w:sz w:val="18"/>
          <w:szCs w:val="18"/>
          <w:lang w:val="en-CA"/>
        </w:rPr>
        <w:t>(filename</w:t>
      </w:r>
      <w:r w:rsidRPr="00D07599">
        <w:rPr>
          <w:color w:val="CC7832"/>
          <w:sz w:val="18"/>
          <w:szCs w:val="18"/>
          <w:lang w:val="en-CA"/>
        </w:rPr>
        <w:t xml:space="preserve">, </w:t>
      </w:r>
      <w:proofErr w:type="spellStart"/>
      <w:r w:rsidRPr="00D07599">
        <w:rPr>
          <w:color w:val="A9B7C6"/>
          <w:sz w:val="18"/>
          <w:szCs w:val="18"/>
          <w:lang w:val="en-CA"/>
        </w:rPr>
        <w:t>env</w:t>
      </w:r>
      <w:proofErr w:type="spellEnd"/>
      <w:r w:rsidRPr="00D07599">
        <w:rPr>
          <w:color w:val="CC7832"/>
          <w:sz w:val="18"/>
          <w:szCs w:val="18"/>
          <w:lang w:val="en-CA"/>
        </w:rPr>
        <w:t xml:space="preserve">, </w:t>
      </w:r>
      <w:proofErr w:type="spellStart"/>
      <w:r w:rsidRPr="00D07599">
        <w:rPr>
          <w:color w:val="A9B7C6"/>
          <w:sz w:val="18"/>
          <w:szCs w:val="18"/>
          <w:lang w:val="en-CA"/>
        </w:rPr>
        <w:t>config</w:t>
      </w:r>
      <w:proofErr w:type="spellEnd"/>
      <w:r w:rsidRPr="00D07599">
        <w:rPr>
          <w:color w:val="CC7832"/>
          <w:sz w:val="18"/>
          <w:szCs w:val="18"/>
          <w:lang w:val="en-CA"/>
        </w:rPr>
        <w:t xml:space="preserve">, </w:t>
      </w:r>
      <w:proofErr w:type="spellStart"/>
      <w:r w:rsidRPr="00D07599">
        <w:rPr>
          <w:color w:val="A9B7C6"/>
          <w:sz w:val="18"/>
          <w:szCs w:val="18"/>
          <w:lang w:val="en-CA"/>
        </w:rPr>
        <w:t>params</w:t>
      </w:r>
      <w:proofErr w:type="spellEnd"/>
      <w:r w:rsidRPr="00D07599">
        <w:rPr>
          <w:color w:val="CC7832"/>
          <w:sz w:val="18"/>
          <w:szCs w:val="18"/>
          <w:lang w:val="en-CA"/>
        </w:rPr>
        <w:t xml:space="preserve">, </w:t>
      </w:r>
      <w:proofErr w:type="spellStart"/>
      <w:r w:rsidRPr="00D07599">
        <w:rPr>
          <w:color w:val="A9B7C6"/>
          <w:sz w:val="18"/>
          <w:szCs w:val="18"/>
          <w:lang w:val="en-CA"/>
        </w:rPr>
        <w:t>lib_path</w:t>
      </w:r>
      <w:proofErr w:type="spellEnd"/>
      <w:r w:rsidRPr="00D07599">
        <w:rPr>
          <w:color w:val="CC7832"/>
          <w:sz w:val="18"/>
          <w:szCs w:val="18"/>
          <w:lang w:val="en-CA"/>
        </w:rPr>
        <w:t xml:space="preserve">, </w:t>
      </w:r>
      <w:r w:rsidRPr="00D07599">
        <w:rPr>
          <w:color w:val="A9B7C6"/>
          <w:sz w:val="18"/>
          <w:szCs w:val="18"/>
          <w:lang w:val="en-CA"/>
        </w:rPr>
        <w:t>conn</w:t>
      </w:r>
      <w:r w:rsidRPr="00D07599">
        <w:rPr>
          <w:color w:val="CC7832"/>
          <w:sz w:val="18"/>
          <w:szCs w:val="18"/>
          <w:lang w:val="en-CA"/>
        </w:rPr>
        <w:t xml:space="preserve">, </w:t>
      </w:r>
      <w:proofErr w:type="spellStart"/>
      <w:r w:rsidRPr="00D07599">
        <w:rPr>
          <w:color w:val="A9B7C6"/>
          <w:sz w:val="18"/>
          <w:szCs w:val="18"/>
          <w:lang w:val="en-CA"/>
        </w:rPr>
        <w:t>run_conn</w:t>
      </w:r>
      <w:proofErr w:type="spellEnd"/>
      <w:r w:rsidRPr="00D07599">
        <w:rPr>
          <w:color w:val="A9B7C6"/>
          <w:sz w:val="18"/>
          <w:szCs w:val="18"/>
          <w:lang w:val="en-CA"/>
        </w:rPr>
        <w:t>):</w:t>
      </w:r>
      <w:r w:rsidRPr="00D07599">
        <w:rPr>
          <w:color w:val="A9B7C6"/>
          <w:sz w:val="18"/>
          <w:szCs w:val="18"/>
          <w:lang w:val="en-CA"/>
        </w:rPr>
        <w:br/>
        <w:t xml:space="preserve">    name = </w:t>
      </w:r>
      <w:proofErr w:type="spellStart"/>
      <w:r w:rsidRPr="00D07599">
        <w:rPr>
          <w:color w:val="A9B7C6"/>
          <w:sz w:val="18"/>
          <w:szCs w:val="18"/>
          <w:lang w:val="en-CA"/>
        </w:rPr>
        <w:t>script_path</w:t>
      </w:r>
      <w:proofErr w:type="spellEnd"/>
      <w:r w:rsidRPr="00D07599">
        <w:rPr>
          <w:color w:val="A9B7C6"/>
          <w:sz w:val="18"/>
          <w:szCs w:val="18"/>
          <w:lang w:val="en-CA"/>
        </w:rPr>
        <w:t xml:space="preserve"> = </w:t>
      </w:r>
      <w:r w:rsidRPr="00D07599">
        <w:rPr>
          <w:color w:val="8888C6"/>
          <w:sz w:val="18"/>
          <w:szCs w:val="18"/>
          <w:lang w:val="en-CA"/>
        </w:rPr>
        <w:t>None</w:t>
      </w:r>
      <w:r w:rsidRPr="00D07599">
        <w:rPr>
          <w:color w:val="8888C6"/>
          <w:sz w:val="18"/>
          <w:szCs w:val="18"/>
          <w:lang w:val="en-CA"/>
        </w:rPr>
        <w:br/>
        <w:t xml:space="preserve">    </w:t>
      </w:r>
      <w:r w:rsidRPr="00D07599">
        <w:rPr>
          <w:color w:val="CC7832"/>
          <w:sz w:val="18"/>
          <w:szCs w:val="18"/>
          <w:lang w:val="en-CA"/>
        </w:rPr>
        <w:t>try</w:t>
      </w:r>
      <w:r w:rsidRPr="00D07599">
        <w:rPr>
          <w:color w:val="A9B7C6"/>
          <w:sz w:val="18"/>
          <w:szCs w:val="18"/>
          <w:lang w:val="en-CA"/>
        </w:rPr>
        <w:t>:</w:t>
      </w:r>
      <w:r w:rsidRPr="00D07599">
        <w:rPr>
          <w:color w:val="A9B7C6"/>
          <w:sz w:val="18"/>
          <w:szCs w:val="18"/>
          <w:lang w:val="en-CA"/>
        </w:rPr>
        <w:br/>
        <w:t xml:space="preserve">        </w:t>
      </w:r>
      <w:proofErr w:type="spellStart"/>
      <w:r w:rsidRPr="00D07599">
        <w:rPr>
          <w:color w:val="A9B7C6"/>
          <w:sz w:val="18"/>
          <w:szCs w:val="18"/>
          <w:lang w:val="en-CA"/>
        </w:rPr>
        <w:t>sys.stdout</w:t>
      </w:r>
      <w:proofErr w:type="spellEnd"/>
      <w:r w:rsidRPr="00D07599">
        <w:rPr>
          <w:color w:val="A9B7C6"/>
          <w:sz w:val="18"/>
          <w:szCs w:val="18"/>
          <w:lang w:val="en-CA"/>
        </w:rPr>
        <w:t xml:space="preserve"> = </w:t>
      </w:r>
      <w:proofErr w:type="spellStart"/>
      <w:r w:rsidRPr="00D07599">
        <w:rPr>
          <w:color w:val="A9B7C6"/>
          <w:sz w:val="18"/>
          <w:szCs w:val="18"/>
          <w:lang w:val="en-CA"/>
        </w:rPr>
        <w:t>sys.stderr</w:t>
      </w:r>
      <w:proofErr w:type="spellEnd"/>
      <w:r w:rsidRPr="00D07599">
        <w:rPr>
          <w:color w:val="A9B7C6"/>
          <w:sz w:val="18"/>
          <w:szCs w:val="18"/>
          <w:lang w:val="en-CA"/>
        </w:rPr>
        <w:t xml:space="preserve"> = </w:t>
      </w:r>
      <w:r w:rsidRPr="00D07599">
        <w:rPr>
          <w:color w:val="8888C6"/>
          <w:sz w:val="18"/>
          <w:szCs w:val="18"/>
          <w:lang w:val="en-CA"/>
        </w:rPr>
        <w:t>open</w:t>
      </w:r>
      <w:r w:rsidRPr="00D07599">
        <w:rPr>
          <w:color w:val="A9B7C6"/>
          <w:sz w:val="18"/>
          <w:szCs w:val="18"/>
          <w:lang w:val="en-CA"/>
        </w:rPr>
        <w:t>(</w:t>
      </w:r>
      <w:proofErr w:type="spellStart"/>
      <w:r w:rsidRPr="00D07599">
        <w:rPr>
          <w:color w:val="A9B7C6"/>
          <w:sz w:val="18"/>
          <w:szCs w:val="18"/>
          <w:lang w:val="en-CA"/>
        </w:rPr>
        <w:t>os.path.join</w:t>
      </w:r>
      <w:proofErr w:type="spellEnd"/>
      <w:r w:rsidRPr="00D07599">
        <w:rPr>
          <w:color w:val="A9B7C6"/>
          <w:sz w:val="18"/>
          <w:szCs w:val="18"/>
          <w:lang w:val="en-CA"/>
        </w:rPr>
        <w:t>(</w:t>
      </w:r>
      <w:proofErr w:type="spellStart"/>
      <w:r w:rsidRPr="00D07599">
        <w:rPr>
          <w:color w:val="A9B7C6"/>
          <w:sz w:val="18"/>
          <w:szCs w:val="18"/>
          <w:lang w:val="en-CA"/>
        </w:rPr>
        <w:t>trace_dir</w:t>
      </w:r>
      <w:proofErr w:type="spellEnd"/>
      <w:r w:rsidRPr="00D07599">
        <w:rPr>
          <w:color w:val="A9B7C6"/>
          <w:sz w:val="18"/>
          <w:szCs w:val="18"/>
          <w:lang w:val="en-CA"/>
        </w:rPr>
        <w:t>()</w:t>
      </w:r>
      <w:r w:rsidRPr="00D07599">
        <w:rPr>
          <w:color w:val="CC7832"/>
          <w:sz w:val="18"/>
          <w:szCs w:val="18"/>
          <w:lang w:val="en-CA"/>
        </w:rPr>
        <w:t xml:space="preserve">, </w:t>
      </w:r>
      <w:r w:rsidRPr="00D07599">
        <w:rPr>
          <w:color w:val="A5C261"/>
          <w:sz w:val="18"/>
          <w:szCs w:val="18"/>
          <w:lang w:val="en-CA"/>
        </w:rPr>
        <w:t>'sunssvp_script.log'</w:t>
      </w:r>
      <w:r w:rsidRPr="00D07599">
        <w:rPr>
          <w:color w:val="A9B7C6"/>
          <w:sz w:val="18"/>
          <w:szCs w:val="18"/>
          <w:lang w:val="en-CA"/>
        </w:rPr>
        <w:t>)</w:t>
      </w:r>
      <w:r w:rsidRPr="00D07599">
        <w:rPr>
          <w:color w:val="CC7832"/>
          <w:sz w:val="18"/>
          <w:szCs w:val="18"/>
          <w:lang w:val="en-CA"/>
        </w:rPr>
        <w:t xml:space="preserve">, </w:t>
      </w:r>
      <w:r w:rsidRPr="00D07599">
        <w:rPr>
          <w:color w:val="A5C261"/>
          <w:sz w:val="18"/>
          <w:szCs w:val="18"/>
          <w:lang w:val="en-CA"/>
        </w:rPr>
        <w:t>"w"</w:t>
      </w:r>
      <w:r w:rsidRPr="00D07599">
        <w:rPr>
          <w:color w:val="CC7832"/>
          <w:sz w:val="18"/>
          <w:szCs w:val="18"/>
          <w:lang w:val="en-CA"/>
        </w:rPr>
        <w:t xml:space="preserve">, </w:t>
      </w:r>
      <w:r w:rsidRPr="00D07599">
        <w:rPr>
          <w:color w:val="AA4926"/>
          <w:sz w:val="18"/>
          <w:szCs w:val="18"/>
          <w:lang w:val="en-CA"/>
        </w:rPr>
        <w:t>buffering</w:t>
      </w:r>
      <w:r w:rsidRPr="00D07599">
        <w:rPr>
          <w:color w:val="A9B7C6"/>
          <w:sz w:val="18"/>
          <w:szCs w:val="18"/>
          <w:lang w:val="en-CA"/>
        </w:rPr>
        <w:t>=</w:t>
      </w:r>
      <w:r w:rsidRPr="00D07599">
        <w:rPr>
          <w:color w:val="6897BB"/>
          <w:sz w:val="18"/>
          <w:szCs w:val="18"/>
          <w:lang w:val="en-CA"/>
        </w:rPr>
        <w:t>0</w:t>
      </w:r>
      <w:r w:rsidRPr="00D07599">
        <w:rPr>
          <w:color w:val="A9B7C6"/>
          <w:sz w:val="18"/>
          <w:szCs w:val="18"/>
          <w:lang w:val="en-CA"/>
        </w:rPr>
        <w:t>)</w:t>
      </w:r>
      <w:r w:rsidRPr="00D07599">
        <w:rPr>
          <w:color w:val="A9B7C6"/>
          <w:sz w:val="18"/>
          <w:szCs w:val="18"/>
          <w:lang w:val="en-CA"/>
        </w:rPr>
        <w:br/>
        <w:t xml:space="preserve">        </w:t>
      </w:r>
      <w:proofErr w:type="spellStart"/>
      <w:r w:rsidRPr="00D07599">
        <w:rPr>
          <w:color w:val="A9B7C6"/>
          <w:sz w:val="18"/>
          <w:szCs w:val="18"/>
          <w:lang w:val="en-CA"/>
        </w:rPr>
        <w:t>script_path</w:t>
      </w:r>
      <w:proofErr w:type="spellEnd"/>
      <w:r w:rsidRPr="00D07599">
        <w:rPr>
          <w:color w:val="CC7832"/>
          <w:sz w:val="18"/>
          <w:szCs w:val="18"/>
          <w:lang w:val="en-CA"/>
        </w:rPr>
        <w:t xml:space="preserve">, </w:t>
      </w:r>
      <w:r w:rsidRPr="00D07599">
        <w:rPr>
          <w:color w:val="A9B7C6"/>
          <w:sz w:val="18"/>
          <w:szCs w:val="18"/>
          <w:lang w:val="en-CA"/>
        </w:rPr>
        <w:t xml:space="preserve">name = </w:t>
      </w:r>
      <w:proofErr w:type="spellStart"/>
      <w:r w:rsidRPr="00D07599">
        <w:rPr>
          <w:color w:val="A9B7C6"/>
          <w:sz w:val="18"/>
          <w:szCs w:val="18"/>
          <w:lang w:val="en-CA"/>
        </w:rPr>
        <w:t>os.path.split</w:t>
      </w:r>
      <w:proofErr w:type="spellEnd"/>
      <w:r w:rsidRPr="00D07599">
        <w:rPr>
          <w:color w:val="A9B7C6"/>
          <w:sz w:val="18"/>
          <w:szCs w:val="18"/>
          <w:lang w:val="en-CA"/>
        </w:rPr>
        <w:t>(filename)</w:t>
      </w:r>
      <w:r w:rsidRPr="00D07599">
        <w:rPr>
          <w:color w:val="A9B7C6"/>
          <w:sz w:val="18"/>
          <w:szCs w:val="18"/>
          <w:lang w:val="en-CA"/>
        </w:rPr>
        <w:br/>
        <w:t xml:space="preserve">        name</w:t>
      </w:r>
      <w:r w:rsidRPr="00D07599">
        <w:rPr>
          <w:color w:val="CC7832"/>
          <w:sz w:val="18"/>
          <w:szCs w:val="18"/>
          <w:lang w:val="en-CA"/>
        </w:rPr>
        <w:t xml:space="preserve">, </w:t>
      </w:r>
      <w:proofErr w:type="spellStart"/>
      <w:r w:rsidRPr="00D07599">
        <w:rPr>
          <w:color w:val="A9B7C6"/>
          <w:sz w:val="18"/>
          <w:szCs w:val="18"/>
          <w:lang w:val="en-CA"/>
        </w:rPr>
        <w:t>ext</w:t>
      </w:r>
      <w:proofErr w:type="spellEnd"/>
      <w:r w:rsidRPr="00D07599">
        <w:rPr>
          <w:color w:val="A9B7C6"/>
          <w:sz w:val="18"/>
          <w:szCs w:val="18"/>
          <w:lang w:val="en-CA"/>
        </w:rPr>
        <w:t xml:space="preserve"> = </w:t>
      </w:r>
      <w:proofErr w:type="spellStart"/>
      <w:r w:rsidRPr="00D07599">
        <w:rPr>
          <w:color w:val="A9B7C6"/>
          <w:sz w:val="18"/>
          <w:szCs w:val="18"/>
          <w:lang w:val="en-CA"/>
        </w:rPr>
        <w:t>os.path.splitext</w:t>
      </w:r>
      <w:proofErr w:type="spellEnd"/>
      <w:r w:rsidRPr="00D07599">
        <w:rPr>
          <w:color w:val="A9B7C6"/>
          <w:sz w:val="18"/>
          <w:szCs w:val="18"/>
          <w:lang w:val="en-CA"/>
        </w:rPr>
        <w:t>(name)</w:t>
      </w:r>
      <w:r w:rsidRPr="00D07599">
        <w:rPr>
          <w:color w:val="A9B7C6"/>
          <w:sz w:val="18"/>
          <w:szCs w:val="18"/>
          <w:lang w:val="en-CA"/>
        </w:rPr>
        <w:br/>
        <w:t xml:space="preserve">        </w:t>
      </w:r>
      <w:r w:rsidRPr="00D07599">
        <w:rPr>
          <w:color w:val="CC7832"/>
          <w:sz w:val="18"/>
          <w:szCs w:val="18"/>
          <w:lang w:val="en-CA"/>
        </w:rPr>
        <w:t xml:space="preserve">if </w:t>
      </w:r>
      <w:proofErr w:type="spellStart"/>
      <w:r w:rsidRPr="00D07599">
        <w:rPr>
          <w:color w:val="A9B7C6"/>
          <w:sz w:val="18"/>
          <w:szCs w:val="18"/>
          <w:lang w:val="en-CA"/>
        </w:rPr>
        <w:t>lib_path</w:t>
      </w:r>
      <w:proofErr w:type="spellEnd"/>
      <w:r w:rsidRPr="00D07599">
        <w:rPr>
          <w:color w:val="A9B7C6"/>
          <w:sz w:val="18"/>
          <w:szCs w:val="18"/>
          <w:lang w:val="en-CA"/>
        </w:rPr>
        <w:t xml:space="preserve"> </w:t>
      </w:r>
      <w:r w:rsidRPr="00D07599">
        <w:rPr>
          <w:color w:val="CC7832"/>
          <w:sz w:val="18"/>
          <w:szCs w:val="18"/>
          <w:lang w:val="en-CA"/>
        </w:rPr>
        <w:t xml:space="preserve">is not </w:t>
      </w:r>
      <w:r w:rsidRPr="00D07599">
        <w:rPr>
          <w:color w:val="8888C6"/>
          <w:sz w:val="18"/>
          <w:szCs w:val="18"/>
          <w:lang w:val="en-CA"/>
        </w:rPr>
        <w:t>None</w:t>
      </w:r>
      <w:r w:rsidRPr="00D07599">
        <w:rPr>
          <w:color w:val="A9B7C6"/>
          <w:sz w:val="18"/>
          <w:szCs w:val="18"/>
          <w:lang w:val="en-CA"/>
        </w:rPr>
        <w:t>:</w:t>
      </w:r>
      <w:r w:rsidRPr="00D07599">
        <w:rPr>
          <w:color w:val="A9B7C6"/>
          <w:sz w:val="18"/>
          <w:szCs w:val="18"/>
          <w:lang w:val="en-CA"/>
        </w:rPr>
        <w:br/>
        <w:t xml:space="preserve">            </w:t>
      </w:r>
      <w:proofErr w:type="spellStart"/>
      <w:r w:rsidRPr="00D07599">
        <w:rPr>
          <w:color w:val="A9B7C6"/>
          <w:sz w:val="18"/>
          <w:szCs w:val="18"/>
          <w:lang w:val="en-CA"/>
        </w:rPr>
        <w:t>sys.path.insert</w:t>
      </w:r>
      <w:proofErr w:type="spellEnd"/>
      <w:r w:rsidRPr="00D07599">
        <w:rPr>
          <w:color w:val="A9B7C6"/>
          <w:sz w:val="18"/>
          <w:szCs w:val="18"/>
          <w:lang w:val="en-CA"/>
        </w:rPr>
        <w:t>(</w:t>
      </w:r>
      <w:r w:rsidRPr="00D07599">
        <w:rPr>
          <w:color w:val="6897BB"/>
          <w:sz w:val="18"/>
          <w:szCs w:val="18"/>
          <w:lang w:val="en-CA"/>
        </w:rPr>
        <w:t>0</w:t>
      </w:r>
      <w:r w:rsidRPr="00D07599">
        <w:rPr>
          <w:color w:val="CC7832"/>
          <w:sz w:val="18"/>
          <w:szCs w:val="18"/>
          <w:lang w:val="en-CA"/>
        </w:rPr>
        <w:t xml:space="preserve">, </w:t>
      </w:r>
      <w:proofErr w:type="spellStart"/>
      <w:r w:rsidRPr="00D07599">
        <w:rPr>
          <w:color w:val="A9B7C6"/>
          <w:sz w:val="18"/>
          <w:szCs w:val="18"/>
          <w:lang w:val="en-CA"/>
        </w:rPr>
        <w:t>lib_path</w:t>
      </w:r>
      <w:proofErr w:type="spellEnd"/>
      <w:r w:rsidRPr="00D07599">
        <w:rPr>
          <w:color w:val="A9B7C6"/>
          <w:sz w:val="18"/>
          <w:szCs w:val="18"/>
          <w:lang w:val="en-CA"/>
        </w:rPr>
        <w:t>)</w:t>
      </w:r>
      <w:r w:rsidRPr="00D07599">
        <w:rPr>
          <w:color w:val="A9B7C6"/>
          <w:sz w:val="18"/>
          <w:szCs w:val="18"/>
          <w:lang w:val="en-CA"/>
        </w:rPr>
        <w:br/>
        <w:t xml:space="preserve">        </w:t>
      </w:r>
      <w:proofErr w:type="spellStart"/>
      <w:r w:rsidRPr="00D07599">
        <w:rPr>
          <w:color w:val="A9B7C6"/>
          <w:sz w:val="18"/>
          <w:szCs w:val="18"/>
          <w:lang w:val="en-CA"/>
        </w:rPr>
        <w:t>sys.path.insert</w:t>
      </w:r>
      <w:proofErr w:type="spellEnd"/>
      <w:r w:rsidRPr="00D07599">
        <w:rPr>
          <w:color w:val="A9B7C6"/>
          <w:sz w:val="18"/>
          <w:szCs w:val="18"/>
          <w:lang w:val="en-CA"/>
        </w:rPr>
        <w:t>(</w:t>
      </w:r>
      <w:r w:rsidRPr="00D07599">
        <w:rPr>
          <w:color w:val="6897BB"/>
          <w:sz w:val="18"/>
          <w:szCs w:val="18"/>
          <w:lang w:val="en-CA"/>
        </w:rPr>
        <w:t>0</w:t>
      </w:r>
      <w:r w:rsidRPr="00D07599">
        <w:rPr>
          <w:color w:val="CC7832"/>
          <w:sz w:val="18"/>
          <w:szCs w:val="18"/>
          <w:lang w:val="en-CA"/>
        </w:rPr>
        <w:t xml:space="preserve">, </w:t>
      </w:r>
      <w:proofErr w:type="spellStart"/>
      <w:r w:rsidRPr="00D07599">
        <w:rPr>
          <w:color w:val="A9B7C6"/>
          <w:sz w:val="18"/>
          <w:szCs w:val="18"/>
          <w:lang w:val="en-CA"/>
        </w:rPr>
        <w:t>script_path</w:t>
      </w:r>
      <w:proofErr w:type="spellEnd"/>
      <w:r w:rsidRPr="00D07599">
        <w:rPr>
          <w:color w:val="A9B7C6"/>
          <w:sz w:val="18"/>
          <w:szCs w:val="18"/>
          <w:lang w:val="en-CA"/>
        </w:rPr>
        <w:t>)</w:t>
      </w:r>
      <w:r w:rsidRPr="00D07599">
        <w:rPr>
          <w:color w:val="A9B7C6"/>
          <w:sz w:val="18"/>
          <w:szCs w:val="18"/>
          <w:lang w:val="en-CA"/>
        </w:rPr>
        <w:br/>
        <w:t xml:space="preserve">        </w:t>
      </w:r>
      <w:r w:rsidRPr="00D07599">
        <w:rPr>
          <w:color w:val="CC7832"/>
          <w:sz w:val="18"/>
          <w:szCs w:val="18"/>
          <w:lang w:val="en-CA"/>
        </w:rPr>
        <w:t>try</w:t>
      </w:r>
      <w:r w:rsidRPr="00D07599">
        <w:rPr>
          <w:color w:val="A9B7C6"/>
          <w:sz w:val="18"/>
          <w:szCs w:val="18"/>
          <w:lang w:val="en-CA"/>
        </w:rPr>
        <w:t>:</w:t>
      </w:r>
      <w:r w:rsidRPr="00D07599">
        <w:rPr>
          <w:color w:val="A9B7C6"/>
          <w:sz w:val="18"/>
          <w:szCs w:val="18"/>
          <w:lang w:val="en-CA"/>
        </w:rPr>
        <w:br/>
        <w:t xml:space="preserve">            m = </w:t>
      </w:r>
      <w:proofErr w:type="spellStart"/>
      <w:r w:rsidRPr="00D07599">
        <w:rPr>
          <w:color w:val="A9B7C6"/>
          <w:sz w:val="18"/>
          <w:szCs w:val="18"/>
          <w:lang w:val="en-CA"/>
        </w:rPr>
        <w:t>importlib.import_module</w:t>
      </w:r>
      <w:proofErr w:type="spellEnd"/>
      <w:r w:rsidRPr="00D07599">
        <w:rPr>
          <w:color w:val="A9B7C6"/>
          <w:sz w:val="18"/>
          <w:szCs w:val="18"/>
          <w:lang w:val="en-CA"/>
        </w:rPr>
        <w:t>(name)</w:t>
      </w:r>
      <w:r w:rsidRPr="00D07599">
        <w:rPr>
          <w:color w:val="A9B7C6"/>
          <w:sz w:val="18"/>
          <w:szCs w:val="18"/>
          <w:lang w:val="en-CA"/>
        </w:rPr>
        <w:br/>
        <w:t xml:space="preserve">            info = </w:t>
      </w:r>
      <w:proofErr w:type="spellStart"/>
      <w:r w:rsidRPr="00D07599">
        <w:rPr>
          <w:color w:val="A9B7C6"/>
          <w:sz w:val="18"/>
          <w:szCs w:val="18"/>
          <w:lang w:val="en-CA"/>
        </w:rPr>
        <w:t>m.script_info</w:t>
      </w:r>
      <w:proofErr w:type="spellEnd"/>
      <w:r w:rsidRPr="00D07599">
        <w:rPr>
          <w:color w:val="A9B7C6"/>
          <w:sz w:val="18"/>
          <w:szCs w:val="18"/>
          <w:lang w:val="en-CA"/>
        </w:rPr>
        <w:t>()</w:t>
      </w:r>
      <w:r w:rsidRPr="00D07599">
        <w:rPr>
          <w:color w:val="A9B7C6"/>
          <w:sz w:val="18"/>
          <w:szCs w:val="18"/>
          <w:lang w:val="en-CA"/>
        </w:rPr>
        <w:br/>
        <w:t xml:space="preserve">            </w:t>
      </w:r>
      <w:proofErr w:type="spellStart"/>
      <w:r w:rsidRPr="00D07599">
        <w:rPr>
          <w:color w:val="A9B7C6"/>
          <w:sz w:val="18"/>
          <w:szCs w:val="18"/>
          <w:lang w:val="en-CA"/>
        </w:rPr>
        <w:t>test_script</w:t>
      </w:r>
      <w:proofErr w:type="spellEnd"/>
      <w:r w:rsidRPr="00D07599">
        <w:rPr>
          <w:color w:val="A9B7C6"/>
          <w:sz w:val="18"/>
          <w:szCs w:val="18"/>
          <w:lang w:val="en-CA"/>
        </w:rPr>
        <w:t xml:space="preserve"> = </w:t>
      </w:r>
      <w:proofErr w:type="spellStart"/>
      <w:r w:rsidRPr="00D07599">
        <w:rPr>
          <w:color w:val="A9B7C6"/>
          <w:sz w:val="18"/>
          <w:szCs w:val="18"/>
          <w:lang w:val="en-CA"/>
        </w:rPr>
        <w:t>RunScript</w:t>
      </w:r>
      <w:proofErr w:type="spellEnd"/>
      <w:r w:rsidRPr="00D07599">
        <w:rPr>
          <w:color w:val="A9B7C6"/>
          <w:sz w:val="18"/>
          <w:szCs w:val="18"/>
          <w:lang w:val="en-CA"/>
        </w:rPr>
        <w:t>(</w:t>
      </w:r>
      <w:proofErr w:type="spellStart"/>
      <w:r w:rsidRPr="00D07599">
        <w:rPr>
          <w:color w:val="AA4926"/>
          <w:sz w:val="18"/>
          <w:szCs w:val="18"/>
          <w:lang w:val="en-CA"/>
        </w:rPr>
        <w:t>env</w:t>
      </w:r>
      <w:proofErr w:type="spellEnd"/>
      <w:r w:rsidRPr="00D07599">
        <w:rPr>
          <w:color w:val="A9B7C6"/>
          <w:sz w:val="18"/>
          <w:szCs w:val="18"/>
          <w:lang w:val="en-CA"/>
        </w:rPr>
        <w:t>=</w:t>
      </w:r>
      <w:proofErr w:type="spellStart"/>
      <w:r w:rsidRPr="00D07599">
        <w:rPr>
          <w:color w:val="A9B7C6"/>
          <w:sz w:val="18"/>
          <w:szCs w:val="18"/>
          <w:lang w:val="en-CA"/>
        </w:rPr>
        <w:t>env</w:t>
      </w:r>
      <w:proofErr w:type="spellEnd"/>
      <w:r w:rsidRPr="00D07599">
        <w:rPr>
          <w:color w:val="CC7832"/>
          <w:sz w:val="18"/>
          <w:szCs w:val="18"/>
          <w:lang w:val="en-CA"/>
        </w:rPr>
        <w:t xml:space="preserve">, </w:t>
      </w:r>
      <w:r w:rsidRPr="00D07599">
        <w:rPr>
          <w:color w:val="AA4926"/>
          <w:sz w:val="18"/>
          <w:szCs w:val="18"/>
          <w:lang w:val="en-CA"/>
        </w:rPr>
        <w:t>info</w:t>
      </w:r>
      <w:r w:rsidRPr="00D07599">
        <w:rPr>
          <w:color w:val="A9B7C6"/>
          <w:sz w:val="18"/>
          <w:szCs w:val="18"/>
          <w:lang w:val="en-CA"/>
        </w:rPr>
        <w:t>=info</w:t>
      </w:r>
      <w:r w:rsidRPr="00D07599">
        <w:rPr>
          <w:color w:val="CC7832"/>
          <w:sz w:val="18"/>
          <w:szCs w:val="18"/>
          <w:lang w:val="en-CA"/>
        </w:rPr>
        <w:t xml:space="preserve">, </w:t>
      </w:r>
      <w:proofErr w:type="spellStart"/>
      <w:r w:rsidRPr="00D07599">
        <w:rPr>
          <w:color w:val="AA4926"/>
          <w:sz w:val="18"/>
          <w:szCs w:val="18"/>
          <w:lang w:val="en-CA"/>
        </w:rPr>
        <w:t>config</w:t>
      </w:r>
      <w:proofErr w:type="spellEnd"/>
      <w:r w:rsidRPr="00D07599">
        <w:rPr>
          <w:color w:val="A9B7C6"/>
          <w:sz w:val="18"/>
          <w:szCs w:val="18"/>
          <w:lang w:val="en-CA"/>
        </w:rPr>
        <w:t>=</w:t>
      </w:r>
      <w:proofErr w:type="spellStart"/>
      <w:r w:rsidRPr="00D07599">
        <w:rPr>
          <w:color w:val="A9B7C6"/>
          <w:sz w:val="18"/>
          <w:szCs w:val="18"/>
          <w:lang w:val="en-CA"/>
        </w:rPr>
        <w:t>config</w:t>
      </w:r>
      <w:proofErr w:type="spellEnd"/>
      <w:r w:rsidRPr="00D07599">
        <w:rPr>
          <w:color w:val="CC7832"/>
          <w:sz w:val="18"/>
          <w:szCs w:val="18"/>
          <w:lang w:val="en-CA"/>
        </w:rPr>
        <w:t xml:space="preserve">, </w:t>
      </w:r>
      <w:proofErr w:type="spellStart"/>
      <w:r w:rsidRPr="00D07599">
        <w:rPr>
          <w:color w:val="AA4926"/>
          <w:sz w:val="18"/>
          <w:szCs w:val="18"/>
          <w:lang w:val="en-CA"/>
        </w:rPr>
        <w:t>config_file</w:t>
      </w:r>
      <w:proofErr w:type="spellEnd"/>
      <w:r w:rsidRPr="00D07599">
        <w:rPr>
          <w:color w:val="A9B7C6"/>
          <w:sz w:val="18"/>
          <w:szCs w:val="18"/>
          <w:lang w:val="en-CA"/>
        </w:rPr>
        <w:t>=</w:t>
      </w:r>
      <w:r w:rsidRPr="00D07599">
        <w:rPr>
          <w:color w:val="8888C6"/>
          <w:sz w:val="18"/>
          <w:szCs w:val="18"/>
          <w:lang w:val="en-CA"/>
        </w:rPr>
        <w:t>None</w:t>
      </w:r>
      <w:r w:rsidRPr="00D07599">
        <w:rPr>
          <w:color w:val="CC7832"/>
          <w:sz w:val="18"/>
          <w:szCs w:val="18"/>
          <w:lang w:val="en-CA"/>
        </w:rPr>
        <w:t xml:space="preserve">, </w:t>
      </w:r>
      <w:proofErr w:type="spellStart"/>
      <w:r w:rsidRPr="00D07599">
        <w:rPr>
          <w:color w:val="AA4926"/>
          <w:sz w:val="18"/>
          <w:szCs w:val="18"/>
          <w:lang w:val="en-CA"/>
        </w:rPr>
        <w:t>params</w:t>
      </w:r>
      <w:proofErr w:type="spellEnd"/>
      <w:r w:rsidRPr="00D07599">
        <w:rPr>
          <w:color w:val="A9B7C6"/>
          <w:sz w:val="18"/>
          <w:szCs w:val="18"/>
          <w:lang w:val="en-CA"/>
        </w:rPr>
        <w:t>=</w:t>
      </w:r>
      <w:proofErr w:type="spellStart"/>
      <w:r w:rsidRPr="00D07599">
        <w:rPr>
          <w:color w:val="A9B7C6"/>
          <w:sz w:val="18"/>
          <w:szCs w:val="18"/>
          <w:lang w:val="en-CA"/>
        </w:rPr>
        <w:t>params</w:t>
      </w:r>
      <w:proofErr w:type="spellEnd"/>
      <w:r w:rsidRPr="00D07599">
        <w:rPr>
          <w:color w:val="CC7832"/>
          <w:sz w:val="18"/>
          <w:szCs w:val="18"/>
          <w:lang w:val="en-CA"/>
        </w:rPr>
        <w:t xml:space="preserve">, </w:t>
      </w:r>
      <w:r w:rsidRPr="00D07599">
        <w:rPr>
          <w:color w:val="AA4926"/>
          <w:sz w:val="18"/>
          <w:szCs w:val="18"/>
          <w:lang w:val="en-CA"/>
        </w:rPr>
        <w:t>conn</w:t>
      </w:r>
      <w:r w:rsidRPr="00D07599">
        <w:rPr>
          <w:color w:val="A9B7C6"/>
          <w:sz w:val="18"/>
          <w:szCs w:val="18"/>
          <w:lang w:val="en-CA"/>
        </w:rPr>
        <w:t>=conn</w:t>
      </w:r>
      <w:r w:rsidRPr="00D07599">
        <w:rPr>
          <w:color w:val="CC7832"/>
          <w:sz w:val="18"/>
          <w:szCs w:val="18"/>
          <w:lang w:val="en-CA"/>
        </w:rPr>
        <w:t xml:space="preserve">, </w:t>
      </w:r>
      <w:proofErr w:type="spellStart"/>
      <w:r w:rsidRPr="00D07599">
        <w:rPr>
          <w:color w:val="AA4926"/>
          <w:sz w:val="18"/>
          <w:szCs w:val="18"/>
          <w:lang w:val="en-CA"/>
        </w:rPr>
        <w:t>run_conn</w:t>
      </w:r>
      <w:proofErr w:type="spellEnd"/>
      <w:r w:rsidRPr="00D07599">
        <w:rPr>
          <w:color w:val="A9B7C6"/>
          <w:sz w:val="18"/>
          <w:szCs w:val="18"/>
          <w:lang w:val="en-CA"/>
        </w:rPr>
        <w:t>=</w:t>
      </w:r>
      <w:proofErr w:type="spellStart"/>
      <w:r w:rsidRPr="00D07599">
        <w:rPr>
          <w:color w:val="A9B7C6"/>
          <w:sz w:val="18"/>
          <w:szCs w:val="18"/>
          <w:lang w:val="en-CA"/>
        </w:rPr>
        <w:t>run_conn</w:t>
      </w:r>
      <w:proofErr w:type="spellEnd"/>
      <w:r w:rsidRPr="00D07599">
        <w:rPr>
          <w:color w:val="A9B7C6"/>
          <w:sz w:val="18"/>
          <w:szCs w:val="18"/>
          <w:lang w:val="en-CA"/>
        </w:rPr>
        <w:t>)</w:t>
      </w:r>
      <w:r w:rsidRPr="00D07599">
        <w:rPr>
          <w:color w:val="A9B7C6"/>
          <w:sz w:val="18"/>
          <w:szCs w:val="18"/>
          <w:lang w:val="en-CA"/>
        </w:rPr>
        <w:br/>
        <w:t xml:space="preserve">            </w:t>
      </w:r>
      <w:proofErr w:type="spellStart"/>
      <w:r w:rsidRPr="00D07599">
        <w:rPr>
          <w:color w:val="A9B7C6"/>
          <w:sz w:val="18"/>
          <w:szCs w:val="18"/>
          <w:lang w:val="en-CA"/>
        </w:rPr>
        <w:t>m.run</w:t>
      </w:r>
      <w:proofErr w:type="spellEnd"/>
      <w:r w:rsidRPr="00D07599">
        <w:rPr>
          <w:color w:val="A9B7C6"/>
          <w:sz w:val="18"/>
          <w:szCs w:val="18"/>
          <w:lang w:val="en-CA"/>
        </w:rPr>
        <w:t>(</w:t>
      </w:r>
      <w:proofErr w:type="spellStart"/>
      <w:r w:rsidRPr="00D07599">
        <w:rPr>
          <w:color w:val="A9B7C6"/>
          <w:sz w:val="18"/>
          <w:szCs w:val="18"/>
          <w:lang w:val="en-CA"/>
        </w:rPr>
        <w:t>test_script</w:t>
      </w:r>
      <w:proofErr w:type="spellEnd"/>
      <w:r w:rsidRPr="00D07599">
        <w:rPr>
          <w:color w:val="A9B7C6"/>
          <w:sz w:val="18"/>
          <w:szCs w:val="18"/>
          <w:lang w:val="en-CA"/>
        </w:rPr>
        <w:t>)</w:t>
      </w:r>
      <w:r w:rsidRPr="00D07599">
        <w:rPr>
          <w:color w:val="A9B7C6"/>
          <w:sz w:val="18"/>
          <w:szCs w:val="18"/>
          <w:lang w:val="en-CA"/>
        </w:rPr>
        <w:br/>
        <w:t xml:space="preserve">        </w:t>
      </w:r>
      <w:r w:rsidRPr="00D07599">
        <w:rPr>
          <w:color w:val="CC7832"/>
          <w:sz w:val="18"/>
          <w:szCs w:val="18"/>
          <w:lang w:val="en-CA"/>
        </w:rPr>
        <w:t xml:space="preserve">except </w:t>
      </w:r>
      <w:r w:rsidRPr="00D07599">
        <w:rPr>
          <w:color w:val="8888C6"/>
          <w:sz w:val="18"/>
          <w:szCs w:val="18"/>
          <w:lang w:val="en-CA"/>
        </w:rPr>
        <w:t>Exception</w:t>
      </w:r>
      <w:r w:rsidRPr="00D07599">
        <w:rPr>
          <w:color w:val="CC7832"/>
          <w:sz w:val="18"/>
          <w:szCs w:val="18"/>
          <w:lang w:val="en-CA"/>
        </w:rPr>
        <w:t xml:space="preserve">, </w:t>
      </w:r>
      <w:r w:rsidRPr="00D07599">
        <w:rPr>
          <w:color w:val="808080"/>
          <w:sz w:val="18"/>
          <w:szCs w:val="18"/>
          <w:lang w:val="en-CA"/>
        </w:rPr>
        <w:t>e</w:t>
      </w:r>
      <w:r w:rsidRPr="00D07599">
        <w:rPr>
          <w:color w:val="A9B7C6"/>
          <w:sz w:val="18"/>
          <w:szCs w:val="18"/>
          <w:lang w:val="en-CA"/>
        </w:rPr>
        <w:t>:</w:t>
      </w:r>
      <w:r w:rsidRPr="00D07599">
        <w:rPr>
          <w:color w:val="A9B7C6"/>
          <w:sz w:val="18"/>
          <w:szCs w:val="18"/>
          <w:lang w:val="en-CA"/>
        </w:rPr>
        <w:br/>
        <w:t xml:space="preserve">            </w:t>
      </w:r>
      <w:r w:rsidRPr="00D07599">
        <w:rPr>
          <w:color w:val="CC7832"/>
          <w:sz w:val="18"/>
          <w:szCs w:val="18"/>
          <w:lang w:val="en-CA"/>
        </w:rPr>
        <w:t>raise</w:t>
      </w:r>
      <w:r w:rsidRPr="00D07599">
        <w:rPr>
          <w:color w:val="CC7832"/>
          <w:sz w:val="18"/>
          <w:szCs w:val="18"/>
          <w:lang w:val="en-CA"/>
        </w:rPr>
        <w:br/>
        <w:t xml:space="preserve">    finally</w:t>
      </w:r>
      <w:r w:rsidRPr="00D07599">
        <w:rPr>
          <w:color w:val="A9B7C6"/>
          <w:sz w:val="18"/>
          <w:szCs w:val="18"/>
          <w:lang w:val="en-CA"/>
        </w:rPr>
        <w:t>:</w:t>
      </w:r>
      <w:r w:rsidRPr="00D07599">
        <w:rPr>
          <w:color w:val="A9B7C6"/>
          <w:sz w:val="18"/>
          <w:szCs w:val="18"/>
          <w:lang w:val="en-CA"/>
        </w:rPr>
        <w:br/>
        <w:t xml:space="preserve">        </w:t>
      </w:r>
      <w:r w:rsidRPr="00D07599">
        <w:rPr>
          <w:color w:val="CC7832"/>
          <w:sz w:val="18"/>
          <w:szCs w:val="18"/>
          <w:lang w:val="en-CA"/>
        </w:rPr>
        <w:t xml:space="preserve">if </w:t>
      </w:r>
      <w:r w:rsidRPr="00D07599">
        <w:rPr>
          <w:color w:val="A9B7C6"/>
          <w:sz w:val="18"/>
          <w:szCs w:val="18"/>
          <w:lang w:val="en-CA"/>
        </w:rPr>
        <w:t xml:space="preserve">name </w:t>
      </w:r>
      <w:r w:rsidRPr="00D07599">
        <w:rPr>
          <w:color w:val="CC7832"/>
          <w:sz w:val="18"/>
          <w:szCs w:val="18"/>
          <w:lang w:val="en-CA"/>
        </w:rPr>
        <w:t xml:space="preserve">in </w:t>
      </w:r>
      <w:proofErr w:type="spellStart"/>
      <w:r w:rsidRPr="00D07599">
        <w:rPr>
          <w:color w:val="A9B7C6"/>
          <w:sz w:val="18"/>
          <w:szCs w:val="18"/>
          <w:lang w:val="en-CA"/>
        </w:rPr>
        <w:t>sys.modules</w:t>
      </w:r>
      <w:proofErr w:type="spellEnd"/>
      <w:r w:rsidRPr="00D07599">
        <w:rPr>
          <w:color w:val="A9B7C6"/>
          <w:sz w:val="18"/>
          <w:szCs w:val="18"/>
          <w:lang w:val="en-CA"/>
        </w:rPr>
        <w:t>:</w:t>
      </w:r>
      <w:r w:rsidRPr="00D07599">
        <w:rPr>
          <w:color w:val="A9B7C6"/>
          <w:sz w:val="18"/>
          <w:szCs w:val="18"/>
          <w:lang w:val="en-CA"/>
        </w:rPr>
        <w:br/>
        <w:t xml:space="preserve">            </w:t>
      </w:r>
      <w:r w:rsidRPr="00D07599">
        <w:rPr>
          <w:color w:val="CC7832"/>
          <w:sz w:val="18"/>
          <w:szCs w:val="18"/>
          <w:lang w:val="en-CA"/>
        </w:rPr>
        <w:t xml:space="preserve">del </w:t>
      </w:r>
      <w:proofErr w:type="spellStart"/>
      <w:r w:rsidRPr="00D07599">
        <w:rPr>
          <w:color w:val="A9B7C6"/>
          <w:sz w:val="18"/>
          <w:szCs w:val="18"/>
          <w:lang w:val="en-CA"/>
        </w:rPr>
        <w:t>sys.modules</w:t>
      </w:r>
      <w:proofErr w:type="spellEnd"/>
      <w:r w:rsidRPr="00D07599">
        <w:rPr>
          <w:color w:val="A9B7C6"/>
          <w:sz w:val="18"/>
          <w:szCs w:val="18"/>
          <w:lang w:val="en-CA"/>
        </w:rPr>
        <w:t>[name]</w:t>
      </w:r>
      <w:r w:rsidRPr="00D07599">
        <w:rPr>
          <w:color w:val="A9B7C6"/>
          <w:sz w:val="18"/>
          <w:szCs w:val="18"/>
          <w:lang w:val="en-CA"/>
        </w:rPr>
        <w:br/>
      </w:r>
      <w:r w:rsidRPr="00D07599">
        <w:rPr>
          <w:color w:val="A9B7C6"/>
          <w:sz w:val="18"/>
          <w:szCs w:val="18"/>
          <w:lang w:val="en-CA"/>
        </w:rPr>
        <w:lastRenderedPageBreak/>
        <w:t xml:space="preserve">        </w:t>
      </w:r>
      <w:r w:rsidRPr="00D07599">
        <w:rPr>
          <w:color w:val="CC7832"/>
          <w:sz w:val="18"/>
          <w:szCs w:val="18"/>
          <w:lang w:val="en-CA"/>
        </w:rPr>
        <w:t xml:space="preserve">if </w:t>
      </w:r>
      <w:proofErr w:type="spellStart"/>
      <w:r w:rsidRPr="00D07599">
        <w:rPr>
          <w:color w:val="A9B7C6"/>
          <w:sz w:val="18"/>
          <w:szCs w:val="18"/>
          <w:lang w:val="en-CA"/>
        </w:rPr>
        <w:t>sys.path</w:t>
      </w:r>
      <w:proofErr w:type="spellEnd"/>
      <w:r w:rsidRPr="00D07599">
        <w:rPr>
          <w:color w:val="A9B7C6"/>
          <w:sz w:val="18"/>
          <w:szCs w:val="18"/>
          <w:lang w:val="en-CA"/>
        </w:rPr>
        <w:t>[</w:t>
      </w:r>
      <w:r w:rsidRPr="00D07599">
        <w:rPr>
          <w:color w:val="6897BB"/>
          <w:sz w:val="18"/>
          <w:szCs w:val="18"/>
          <w:lang w:val="en-CA"/>
        </w:rPr>
        <w:t>0</w:t>
      </w:r>
      <w:r w:rsidRPr="00D07599">
        <w:rPr>
          <w:color w:val="A9B7C6"/>
          <w:sz w:val="18"/>
          <w:szCs w:val="18"/>
          <w:lang w:val="en-CA"/>
        </w:rPr>
        <w:t xml:space="preserve">] == </w:t>
      </w:r>
      <w:proofErr w:type="spellStart"/>
      <w:r w:rsidRPr="00D07599">
        <w:rPr>
          <w:color w:val="A9B7C6"/>
          <w:sz w:val="18"/>
          <w:szCs w:val="18"/>
          <w:lang w:val="en-CA"/>
        </w:rPr>
        <w:t>script_path</w:t>
      </w:r>
      <w:proofErr w:type="spellEnd"/>
      <w:r w:rsidRPr="00D07599">
        <w:rPr>
          <w:color w:val="A9B7C6"/>
          <w:sz w:val="18"/>
          <w:szCs w:val="18"/>
          <w:lang w:val="en-CA"/>
        </w:rPr>
        <w:t>:</w:t>
      </w:r>
      <w:r w:rsidRPr="00D07599">
        <w:rPr>
          <w:color w:val="A9B7C6"/>
          <w:sz w:val="18"/>
          <w:szCs w:val="18"/>
          <w:lang w:val="en-CA"/>
        </w:rPr>
        <w:br/>
        <w:t xml:space="preserve">            </w:t>
      </w:r>
      <w:r w:rsidRPr="00D07599">
        <w:rPr>
          <w:color w:val="CC7832"/>
          <w:sz w:val="18"/>
          <w:szCs w:val="18"/>
          <w:lang w:val="en-CA"/>
        </w:rPr>
        <w:t xml:space="preserve">del </w:t>
      </w:r>
      <w:proofErr w:type="spellStart"/>
      <w:r w:rsidRPr="00D07599">
        <w:rPr>
          <w:color w:val="A9B7C6"/>
          <w:sz w:val="18"/>
          <w:szCs w:val="18"/>
          <w:lang w:val="en-CA"/>
        </w:rPr>
        <w:t>sys.path</w:t>
      </w:r>
      <w:proofErr w:type="spellEnd"/>
      <w:r w:rsidRPr="00D07599">
        <w:rPr>
          <w:color w:val="A9B7C6"/>
          <w:sz w:val="18"/>
          <w:szCs w:val="18"/>
          <w:lang w:val="en-CA"/>
        </w:rPr>
        <w:t>[</w:t>
      </w:r>
      <w:r w:rsidRPr="00D07599">
        <w:rPr>
          <w:color w:val="6897BB"/>
          <w:sz w:val="18"/>
          <w:szCs w:val="18"/>
          <w:lang w:val="en-CA"/>
        </w:rPr>
        <w:t>0</w:t>
      </w:r>
      <w:r w:rsidRPr="00D07599">
        <w:rPr>
          <w:color w:val="A9B7C6"/>
          <w:sz w:val="18"/>
          <w:szCs w:val="18"/>
          <w:lang w:val="en-CA"/>
        </w:rPr>
        <w:t>]</w:t>
      </w:r>
      <w:r w:rsidRPr="00D07599">
        <w:rPr>
          <w:color w:val="A9B7C6"/>
          <w:sz w:val="18"/>
          <w:szCs w:val="18"/>
          <w:lang w:val="en-CA"/>
        </w:rPr>
        <w:br/>
        <w:t xml:space="preserve">        </w:t>
      </w:r>
      <w:r w:rsidRPr="00D07599">
        <w:rPr>
          <w:color w:val="CC7832"/>
          <w:sz w:val="18"/>
          <w:szCs w:val="18"/>
          <w:lang w:val="en-CA"/>
        </w:rPr>
        <w:t xml:space="preserve">if </w:t>
      </w:r>
      <w:proofErr w:type="spellStart"/>
      <w:r w:rsidRPr="00D07599">
        <w:rPr>
          <w:color w:val="A9B7C6"/>
          <w:sz w:val="18"/>
          <w:szCs w:val="18"/>
          <w:lang w:val="en-CA"/>
        </w:rPr>
        <w:t>lib_path</w:t>
      </w:r>
      <w:proofErr w:type="spellEnd"/>
      <w:r w:rsidRPr="00D07599">
        <w:rPr>
          <w:color w:val="A9B7C6"/>
          <w:sz w:val="18"/>
          <w:szCs w:val="18"/>
          <w:lang w:val="en-CA"/>
        </w:rPr>
        <w:t xml:space="preserve"> </w:t>
      </w:r>
      <w:r w:rsidRPr="00D07599">
        <w:rPr>
          <w:color w:val="CC7832"/>
          <w:sz w:val="18"/>
          <w:szCs w:val="18"/>
          <w:lang w:val="en-CA"/>
        </w:rPr>
        <w:t xml:space="preserve">is not </w:t>
      </w:r>
      <w:r w:rsidRPr="00D07599">
        <w:rPr>
          <w:color w:val="8888C6"/>
          <w:sz w:val="18"/>
          <w:szCs w:val="18"/>
          <w:lang w:val="en-CA"/>
        </w:rPr>
        <w:t xml:space="preserve">None </w:t>
      </w:r>
      <w:r w:rsidRPr="00D07599">
        <w:rPr>
          <w:color w:val="CC7832"/>
          <w:sz w:val="18"/>
          <w:szCs w:val="18"/>
          <w:lang w:val="en-CA"/>
        </w:rPr>
        <w:t xml:space="preserve">and </w:t>
      </w:r>
      <w:proofErr w:type="spellStart"/>
      <w:r w:rsidRPr="00D07599">
        <w:rPr>
          <w:color w:val="A9B7C6"/>
          <w:sz w:val="18"/>
          <w:szCs w:val="18"/>
          <w:lang w:val="en-CA"/>
        </w:rPr>
        <w:t>sys.path</w:t>
      </w:r>
      <w:proofErr w:type="spellEnd"/>
      <w:r w:rsidRPr="00D07599">
        <w:rPr>
          <w:color w:val="A9B7C6"/>
          <w:sz w:val="18"/>
          <w:szCs w:val="18"/>
          <w:lang w:val="en-CA"/>
        </w:rPr>
        <w:t>[</w:t>
      </w:r>
      <w:r w:rsidRPr="00D07599">
        <w:rPr>
          <w:color w:val="6897BB"/>
          <w:sz w:val="18"/>
          <w:szCs w:val="18"/>
          <w:lang w:val="en-CA"/>
        </w:rPr>
        <w:t>0</w:t>
      </w:r>
      <w:r w:rsidRPr="00D07599">
        <w:rPr>
          <w:color w:val="A9B7C6"/>
          <w:sz w:val="18"/>
          <w:szCs w:val="18"/>
          <w:lang w:val="en-CA"/>
        </w:rPr>
        <w:t xml:space="preserve">] == </w:t>
      </w:r>
      <w:proofErr w:type="spellStart"/>
      <w:r w:rsidRPr="00D07599">
        <w:rPr>
          <w:color w:val="A9B7C6"/>
          <w:sz w:val="18"/>
          <w:szCs w:val="18"/>
          <w:lang w:val="en-CA"/>
        </w:rPr>
        <w:t>lib_path</w:t>
      </w:r>
      <w:proofErr w:type="spellEnd"/>
      <w:r w:rsidRPr="00D07599">
        <w:rPr>
          <w:color w:val="A9B7C6"/>
          <w:sz w:val="18"/>
          <w:szCs w:val="18"/>
          <w:lang w:val="en-CA"/>
        </w:rPr>
        <w:t>:</w:t>
      </w:r>
      <w:r w:rsidRPr="00D07599">
        <w:rPr>
          <w:color w:val="A9B7C6"/>
          <w:sz w:val="18"/>
          <w:szCs w:val="18"/>
          <w:lang w:val="en-CA"/>
        </w:rPr>
        <w:br/>
        <w:t xml:space="preserve">            </w:t>
      </w:r>
      <w:r w:rsidRPr="00D07599">
        <w:rPr>
          <w:color w:val="CC7832"/>
          <w:sz w:val="18"/>
          <w:szCs w:val="18"/>
          <w:lang w:val="en-CA"/>
        </w:rPr>
        <w:t xml:space="preserve">del </w:t>
      </w:r>
      <w:proofErr w:type="spellStart"/>
      <w:r w:rsidRPr="00D07599">
        <w:rPr>
          <w:color w:val="A9B7C6"/>
          <w:sz w:val="18"/>
          <w:szCs w:val="18"/>
          <w:lang w:val="en-CA"/>
        </w:rPr>
        <w:t>sys.path</w:t>
      </w:r>
      <w:proofErr w:type="spellEnd"/>
      <w:r w:rsidRPr="00D07599">
        <w:rPr>
          <w:color w:val="A9B7C6"/>
          <w:sz w:val="18"/>
          <w:szCs w:val="18"/>
          <w:lang w:val="en-CA"/>
        </w:rPr>
        <w:t>[</w:t>
      </w:r>
      <w:r w:rsidRPr="00D07599">
        <w:rPr>
          <w:color w:val="6897BB"/>
          <w:sz w:val="18"/>
          <w:szCs w:val="18"/>
          <w:lang w:val="en-CA"/>
        </w:rPr>
        <w:t>0</w:t>
      </w:r>
      <w:r w:rsidRPr="00D07599">
        <w:rPr>
          <w:color w:val="A9B7C6"/>
          <w:sz w:val="18"/>
          <w:szCs w:val="18"/>
          <w:lang w:val="en-CA"/>
        </w:rPr>
        <w:t>]</w:t>
      </w:r>
      <w:proofErr w:type="gramEnd"/>
    </w:p>
    <w:p w14:paraId="4BA38614" w14:textId="4F79C9A4" w:rsidR="00316AA5" w:rsidRDefault="00316AA5" w:rsidP="00D07599">
      <w:pPr>
        <w:pStyle w:val="Corpsdetexte"/>
        <w:numPr>
          <w:ilvl w:val="0"/>
          <w:numId w:val="46"/>
        </w:numPr>
      </w:pPr>
      <w:r>
        <w:t>After this, I added some line</w:t>
      </w:r>
      <w:r w:rsidR="00700715">
        <w:t>s of code</w:t>
      </w:r>
      <w:r>
        <w:t xml:space="preserve"> </w:t>
      </w:r>
      <w:proofErr w:type="gramStart"/>
      <w:r>
        <w:t>to properly dispose</w:t>
      </w:r>
      <w:proofErr w:type="gramEnd"/>
      <w:r>
        <w:t xml:space="preserve"> of the </w:t>
      </w:r>
      <w:r w:rsidR="00D07599">
        <w:t>sub process</w:t>
      </w:r>
      <w:r>
        <w:t xml:space="preserve"> when it is finished</w:t>
      </w:r>
      <w:r w:rsidR="00700715">
        <w:t>. I did the same way as the run process. Therefore, I will let you investigate on your own for the other changes. (</w:t>
      </w:r>
      <w:r w:rsidR="00D07599">
        <w:t>Little</w:t>
      </w:r>
      <w:r w:rsidR="00700715">
        <w:t xml:space="preserve"> tip: If you have SVN or something similar, you can always replace the app.py of a version without real-time plotting and compare the changes with the diff feature of SVN. Just remember to not Commit)</w:t>
      </w:r>
    </w:p>
    <w:p w14:paraId="6B5E6AF9" w14:textId="433546D8" w:rsidR="00700715" w:rsidRDefault="00700715" w:rsidP="00D07599">
      <w:pPr>
        <w:pStyle w:val="Titre4"/>
      </w:pPr>
      <w:bookmarkStart w:id="61" w:name="_Toc17464503"/>
      <w:r>
        <w:t>Modification to ui.py</w:t>
      </w:r>
      <w:bookmarkEnd w:id="61"/>
    </w:p>
    <w:p w14:paraId="6DEB95D2" w14:textId="4005F46D" w:rsidR="00700715" w:rsidRDefault="00700715" w:rsidP="00D07599">
      <w:pPr>
        <w:pStyle w:val="Corpsdetexte"/>
      </w:pPr>
      <w:r>
        <w:t>You have to know that ui.py mainly handles the GUI of OpenSVP. However, the way I added Real-time plotting is that I created a new GUI in the RealTimePlotting.py script in the driver.</w:t>
      </w:r>
    </w:p>
    <w:p w14:paraId="3F7EE352" w14:textId="6C23AEE1" w:rsidR="00700715" w:rsidRDefault="00700715" w:rsidP="00D07599">
      <w:pPr>
        <w:pStyle w:val="Corpsdetexte"/>
      </w:pPr>
      <w:r>
        <w:t xml:space="preserve">For now, I did not add anything significant to the OpenSVP GUI. </w:t>
      </w:r>
      <w:r w:rsidR="004D3BA8">
        <w:t xml:space="preserve">Just a button that does nothing. Which I initialise in multiple function of the </w:t>
      </w:r>
      <w:proofErr w:type="spellStart"/>
      <w:r w:rsidR="004D3BA8">
        <w:t>RunUI</w:t>
      </w:r>
      <w:proofErr w:type="spellEnd"/>
      <w:r w:rsidR="004D3BA8">
        <w:t xml:space="preserve"> (You can search for the key </w:t>
      </w:r>
      <w:proofErr w:type="gramStart"/>
      <w:r w:rsidR="004D3BA8">
        <w:t>words :</w:t>
      </w:r>
      <w:proofErr w:type="gramEnd"/>
      <w:r w:rsidR="004D3BA8">
        <w:t xml:space="preserve"> </w:t>
      </w:r>
      <w:r w:rsidR="004D3BA8" w:rsidRPr="004D3BA8">
        <w:t>Real-time plotting changes</w:t>
      </w:r>
      <w:r w:rsidR="004D3BA8">
        <w:t>):</w:t>
      </w:r>
    </w:p>
    <w:p w14:paraId="72B6FB43" w14:textId="4DD81D8E" w:rsidR="004D3BA8" w:rsidRDefault="004D3BA8" w:rsidP="007B06D0">
      <w:pPr>
        <w:pStyle w:val="Corpsdetexte"/>
        <w:numPr>
          <w:ilvl w:val="0"/>
          <w:numId w:val="48"/>
        </w:numPr>
      </w:pPr>
      <w:r>
        <w:t xml:space="preserve">There is the line where I add the button to the </w:t>
      </w:r>
      <w:proofErr w:type="spellStart"/>
      <w:r>
        <w:t>RunPanel</w:t>
      </w:r>
      <w:proofErr w:type="spellEnd"/>
      <w:r>
        <w:t>:</w:t>
      </w:r>
    </w:p>
    <w:p w14:paraId="13A8A300" w14:textId="361EDDC0" w:rsidR="004D3BA8" w:rsidRPr="007B06D0" w:rsidRDefault="004D3BA8" w:rsidP="007B06D0">
      <w:pPr>
        <w:pStyle w:val="PrformatHTML"/>
        <w:shd w:val="clear" w:color="auto" w:fill="2B2B2B"/>
        <w:rPr>
          <w:color w:val="A9B7C6"/>
          <w:sz w:val="18"/>
          <w:szCs w:val="18"/>
          <w:lang w:val="en-CA"/>
        </w:rPr>
      </w:pPr>
      <w:r w:rsidRPr="007B06D0">
        <w:rPr>
          <w:color w:val="808080"/>
          <w:sz w:val="18"/>
          <w:szCs w:val="18"/>
          <w:lang w:val="en-CA"/>
        </w:rPr>
        <w:t># Real-time plotting changes</w:t>
      </w:r>
      <w:r w:rsidRPr="007B06D0">
        <w:rPr>
          <w:color w:val="808080"/>
          <w:sz w:val="18"/>
          <w:szCs w:val="18"/>
          <w:lang w:val="en-CA"/>
        </w:rPr>
        <w:br/>
      </w:r>
      <w:proofErr w:type="spellStart"/>
      <w:r w:rsidRPr="007B06D0">
        <w:rPr>
          <w:color w:val="A9B7C6"/>
          <w:sz w:val="18"/>
          <w:szCs w:val="18"/>
          <w:lang w:val="en-CA"/>
        </w:rPr>
        <w:t>status_bar_ctrl_</w:t>
      </w:r>
      <w:proofErr w:type="gramStart"/>
      <w:r w:rsidRPr="007B06D0">
        <w:rPr>
          <w:color w:val="A9B7C6"/>
          <w:sz w:val="18"/>
          <w:szCs w:val="18"/>
          <w:lang w:val="en-CA"/>
        </w:rPr>
        <w:t>sizer.Add</w:t>
      </w:r>
      <w:proofErr w:type="spellEnd"/>
      <w:r w:rsidRPr="007B06D0">
        <w:rPr>
          <w:color w:val="A9B7C6"/>
          <w:sz w:val="18"/>
          <w:szCs w:val="18"/>
          <w:lang w:val="en-CA"/>
        </w:rPr>
        <w:t>(</w:t>
      </w:r>
      <w:proofErr w:type="spellStart"/>
      <w:proofErr w:type="gramEnd"/>
      <w:r w:rsidRPr="007B06D0">
        <w:rPr>
          <w:color w:val="94558D"/>
          <w:sz w:val="18"/>
          <w:szCs w:val="18"/>
          <w:lang w:val="en-CA"/>
        </w:rPr>
        <w:t>self</w:t>
      </w:r>
      <w:r w:rsidRPr="007B06D0">
        <w:rPr>
          <w:color w:val="A9B7C6"/>
          <w:sz w:val="18"/>
          <w:szCs w:val="18"/>
          <w:lang w:val="en-CA"/>
        </w:rPr>
        <w:t>.run_ctrl.rtp_button</w:t>
      </w:r>
      <w:proofErr w:type="spellEnd"/>
      <w:r w:rsidRPr="007B06D0">
        <w:rPr>
          <w:color w:val="CC7832"/>
          <w:sz w:val="18"/>
          <w:szCs w:val="18"/>
          <w:lang w:val="en-CA"/>
        </w:rPr>
        <w:t xml:space="preserve">, </w:t>
      </w:r>
      <w:r w:rsidRPr="007B06D0">
        <w:rPr>
          <w:color w:val="6897BB"/>
          <w:sz w:val="18"/>
          <w:szCs w:val="18"/>
          <w:lang w:val="en-CA"/>
        </w:rPr>
        <w:t>0</w:t>
      </w:r>
      <w:r w:rsidRPr="007B06D0">
        <w:rPr>
          <w:color w:val="CC7832"/>
          <w:sz w:val="18"/>
          <w:szCs w:val="18"/>
          <w:lang w:val="en-CA"/>
        </w:rPr>
        <w:t xml:space="preserve">, </w:t>
      </w:r>
      <w:proofErr w:type="spellStart"/>
      <w:r w:rsidRPr="007B06D0">
        <w:rPr>
          <w:color w:val="A9B7C6"/>
          <w:sz w:val="18"/>
          <w:szCs w:val="18"/>
          <w:lang w:val="en-CA"/>
        </w:rPr>
        <w:t>wx.TOP|wx.BOTTOM|wx.LEFT|wx.RIGHT</w:t>
      </w:r>
      <w:proofErr w:type="spellEnd"/>
      <w:r w:rsidRPr="007B06D0">
        <w:rPr>
          <w:color w:val="CC7832"/>
          <w:sz w:val="18"/>
          <w:szCs w:val="18"/>
          <w:lang w:val="en-CA"/>
        </w:rPr>
        <w:t xml:space="preserve">, </w:t>
      </w:r>
      <w:r w:rsidRPr="007B06D0">
        <w:rPr>
          <w:color w:val="6897BB"/>
          <w:sz w:val="18"/>
          <w:szCs w:val="18"/>
          <w:lang w:val="en-CA"/>
        </w:rPr>
        <w:t>5</w:t>
      </w:r>
      <w:r w:rsidRPr="007B06D0">
        <w:rPr>
          <w:color w:val="A9B7C6"/>
          <w:sz w:val="18"/>
          <w:szCs w:val="18"/>
          <w:lang w:val="en-CA"/>
        </w:rPr>
        <w:t>)</w:t>
      </w:r>
    </w:p>
    <w:p w14:paraId="7EF78EB8" w14:textId="4698A565" w:rsidR="004D3BA8" w:rsidRDefault="004D3BA8" w:rsidP="007B06D0">
      <w:pPr>
        <w:pStyle w:val="Corpsdetexte"/>
        <w:numPr>
          <w:ilvl w:val="0"/>
          <w:numId w:val="48"/>
        </w:numPr>
      </w:pPr>
      <w:r>
        <w:t xml:space="preserve">This where I add the logo to the button inside the </w:t>
      </w:r>
      <w:proofErr w:type="spellStart"/>
      <w:r>
        <w:t>RunCtrl</w:t>
      </w:r>
      <w:proofErr w:type="spellEnd"/>
      <w:r>
        <w:t xml:space="preserve"> Class:</w:t>
      </w:r>
    </w:p>
    <w:p w14:paraId="5ED3F541" w14:textId="77777777" w:rsidR="004D3BA8" w:rsidRPr="007B06D0" w:rsidRDefault="004D3BA8" w:rsidP="007B06D0">
      <w:pPr>
        <w:pStyle w:val="PrformatHTML"/>
        <w:shd w:val="clear" w:color="auto" w:fill="2B2B2B"/>
        <w:rPr>
          <w:color w:val="A9B7C6"/>
          <w:sz w:val="18"/>
          <w:szCs w:val="18"/>
          <w:lang w:val="en-CA"/>
        </w:rPr>
      </w:pPr>
      <w:r w:rsidRPr="007B06D0">
        <w:rPr>
          <w:color w:val="808080"/>
          <w:sz w:val="18"/>
          <w:szCs w:val="18"/>
          <w:lang w:val="en-CA"/>
        </w:rPr>
        <w:t># Real-time plotting changes</w:t>
      </w:r>
      <w:r w:rsidRPr="007B06D0">
        <w:rPr>
          <w:color w:val="808080"/>
          <w:sz w:val="18"/>
          <w:szCs w:val="18"/>
          <w:lang w:val="en-CA"/>
        </w:rPr>
        <w:br/>
      </w:r>
      <w:proofErr w:type="spellStart"/>
      <w:r w:rsidRPr="007B06D0">
        <w:rPr>
          <w:color w:val="94558D"/>
          <w:sz w:val="18"/>
          <w:szCs w:val="18"/>
          <w:lang w:val="en-CA"/>
        </w:rPr>
        <w:t>self</w:t>
      </w:r>
      <w:r w:rsidRPr="007B06D0">
        <w:rPr>
          <w:color w:val="A9B7C6"/>
          <w:sz w:val="18"/>
          <w:szCs w:val="18"/>
          <w:lang w:val="en-CA"/>
        </w:rPr>
        <w:t>.rtp_bitmap</w:t>
      </w:r>
      <w:proofErr w:type="spellEnd"/>
      <w:r w:rsidRPr="007B06D0">
        <w:rPr>
          <w:color w:val="A9B7C6"/>
          <w:sz w:val="18"/>
          <w:szCs w:val="18"/>
          <w:lang w:val="en-CA"/>
        </w:rPr>
        <w:t xml:space="preserve"> = </w:t>
      </w:r>
      <w:proofErr w:type="spellStart"/>
      <w:proofErr w:type="gramStart"/>
      <w:r w:rsidRPr="007B06D0">
        <w:rPr>
          <w:color w:val="A9B7C6"/>
          <w:sz w:val="18"/>
          <w:szCs w:val="18"/>
          <w:lang w:val="en-CA"/>
        </w:rPr>
        <w:t>wx.Bitmap</w:t>
      </w:r>
      <w:proofErr w:type="spellEnd"/>
      <w:r w:rsidRPr="007B06D0">
        <w:rPr>
          <w:color w:val="A9B7C6"/>
          <w:sz w:val="18"/>
          <w:szCs w:val="18"/>
          <w:lang w:val="en-CA"/>
        </w:rPr>
        <w:t>(</w:t>
      </w:r>
      <w:proofErr w:type="spellStart"/>
      <w:proofErr w:type="gramEnd"/>
      <w:r w:rsidRPr="007B06D0">
        <w:rPr>
          <w:color w:val="A9B7C6"/>
          <w:sz w:val="18"/>
          <w:szCs w:val="18"/>
          <w:lang w:val="en-CA"/>
        </w:rPr>
        <w:t>os.path.join</w:t>
      </w:r>
      <w:proofErr w:type="spellEnd"/>
      <w:r w:rsidRPr="007B06D0">
        <w:rPr>
          <w:color w:val="A9B7C6"/>
          <w:sz w:val="18"/>
          <w:szCs w:val="18"/>
          <w:lang w:val="en-CA"/>
        </w:rPr>
        <w:t>(</w:t>
      </w:r>
      <w:proofErr w:type="spellStart"/>
      <w:r w:rsidRPr="007B06D0">
        <w:rPr>
          <w:color w:val="A9B7C6"/>
          <w:sz w:val="18"/>
          <w:szCs w:val="18"/>
          <w:lang w:val="en-CA"/>
        </w:rPr>
        <w:t>images_path</w:t>
      </w:r>
      <w:proofErr w:type="spellEnd"/>
      <w:r w:rsidRPr="007B06D0">
        <w:rPr>
          <w:color w:val="CC7832"/>
          <w:sz w:val="18"/>
          <w:szCs w:val="18"/>
          <w:lang w:val="en-CA"/>
        </w:rPr>
        <w:t xml:space="preserve">, </w:t>
      </w:r>
      <w:r w:rsidRPr="007B06D0">
        <w:rPr>
          <w:color w:val="A5C261"/>
          <w:sz w:val="18"/>
          <w:szCs w:val="18"/>
          <w:lang w:val="en-CA"/>
        </w:rPr>
        <w:t>'rtp_96.gif'</w:t>
      </w:r>
      <w:r w:rsidRPr="007B06D0">
        <w:rPr>
          <w:color w:val="A9B7C6"/>
          <w:sz w:val="18"/>
          <w:szCs w:val="18"/>
          <w:lang w:val="en-CA"/>
        </w:rPr>
        <w:t>)</w:t>
      </w:r>
      <w:r w:rsidRPr="007B06D0">
        <w:rPr>
          <w:color w:val="CC7832"/>
          <w:sz w:val="18"/>
          <w:szCs w:val="18"/>
          <w:lang w:val="en-CA"/>
        </w:rPr>
        <w:t xml:space="preserve">, </w:t>
      </w:r>
      <w:proofErr w:type="spellStart"/>
      <w:r w:rsidRPr="007B06D0">
        <w:rPr>
          <w:color w:val="A9B7C6"/>
          <w:sz w:val="18"/>
          <w:szCs w:val="18"/>
          <w:lang w:val="en-CA"/>
        </w:rPr>
        <w:t>wx.BITMAP_TYPE_GIF</w:t>
      </w:r>
      <w:proofErr w:type="spellEnd"/>
      <w:r w:rsidRPr="007B06D0">
        <w:rPr>
          <w:color w:val="A9B7C6"/>
          <w:sz w:val="18"/>
          <w:szCs w:val="18"/>
          <w:lang w:val="en-CA"/>
        </w:rPr>
        <w:t>)</w:t>
      </w:r>
    </w:p>
    <w:p w14:paraId="690DF7A5" w14:textId="1653D8DA" w:rsidR="004D3BA8" w:rsidRDefault="004D3BA8" w:rsidP="007B06D0">
      <w:pPr>
        <w:pStyle w:val="Corpsdetexte"/>
        <w:numPr>
          <w:ilvl w:val="0"/>
          <w:numId w:val="48"/>
        </w:numPr>
      </w:pPr>
      <w:r>
        <w:t xml:space="preserve">This is where I created the button and linked it with the </w:t>
      </w:r>
      <w:proofErr w:type="spellStart"/>
      <w:r>
        <w:t>self.rtp</w:t>
      </w:r>
      <w:proofErr w:type="spellEnd"/>
      <w:r>
        <w:t xml:space="preserve"> function that does nothing :</w:t>
      </w:r>
    </w:p>
    <w:p w14:paraId="11CEDF0A" w14:textId="77777777" w:rsidR="004D3BA8" w:rsidRPr="007B06D0" w:rsidRDefault="004D3BA8" w:rsidP="007B06D0">
      <w:pPr>
        <w:pStyle w:val="PrformatHTML"/>
        <w:shd w:val="clear" w:color="auto" w:fill="2B2B2B"/>
        <w:rPr>
          <w:color w:val="A9B7C6"/>
          <w:sz w:val="18"/>
          <w:szCs w:val="18"/>
          <w:lang w:val="en-CA"/>
        </w:rPr>
      </w:pPr>
      <w:proofErr w:type="spellStart"/>
      <w:r w:rsidRPr="007B06D0">
        <w:rPr>
          <w:color w:val="94558D"/>
          <w:sz w:val="18"/>
          <w:szCs w:val="18"/>
          <w:lang w:val="en-CA"/>
        </w:rPr>
        <w:t>self</w:t>
      </w:r>
      <w:r w:rsidRPr="007B06D0">
        <w:rPr>
          <w:color w:val="A9B7C6"/>
          <w:sz w:val="18"/>
          <w:szCs w:val="18"/>
          <w:lang w:val="en-CA"/>
        </w:rPr>
        <w:t>.rtp_button</w:t>
      </w:r>
      <w:proofErr w:type="spellEnd"/>
      <w:r w:rsidRPr="007B06D0">
        <w:rPr>
          <w:color w:val="A9B7C6"/>
          <w:sz w:val="18"/>
          <w:szCs w:val="18"/>
          <w:lang w:val="en-CA"/>
        </w:rPr>
        <w:t xml:space="preserve"> = </w:t>
      </w:r>
      <w:proofErr w:type="spellStart"/>
      <w:proofErr w:type="gramStart"/>
      <w:r w:rsidRPr="007B06D0">
        <w:rPr>
          <w:color w:val="A9B7C6"/>
          <w:sz w:val="18"/>
          <w:szCs w:val="18"/>
          <w:lang w:val="en-CA"/>
        </w:rPr>
        <w:t>wx.BitmapButton</w:t>
      </w:r>
      <w:proofErr w:type="spellEnd"/>
      <w:r w:rsidRPr="007B06D0">
        <w:rPr>
          <w:color w:val="A9B7C6"/>
          <w:sz w:val="18"/>
          <w:szCs w:val="18"/>
          <w:lang w:val="en-CA"/>
        </w:rPr>
        <w:t>(</w:t>
      </w:r>
      <w:proofErr w:type="spellStart"/>
      <w:proofErr w:type="gramEnd"/>
      <w:r w:rsidRPr="007B06D0">
        <w:rPr>
          <w:color w:val="94558D"/>
          <w:sz w:val="18"/>
          <w:szCs w:val="18"/>
          <w:lang w:val="en-CA"/>
        </w:rPr>
        <w:t>self</w:t>
      </w:r>
      <w:r w:rsidRPr="007B06D0">
        <w:rPr>
          <w:color w:val="A9B7C6"/>
          <w:sz w:val="18"/>
          <w:szCs w:val="18"/>
          <w:lang w:val="en-CA"/>
        </w:rPr>
        <w:t>.parent</w:t>
      </w:r>
      <w:proofErr w:type="spellEnd"/>
      <w:r w:rsidRPr="007B06D0">
        <w:rPr>
          <w:color w:val="CC7832"/>
          <w:sz w:val="18"/>
          <w:szCs w:val="18"/>
          <w:lang w:val="en-CA"/>
        </w:rPr>
        <w:t xml:space="preserve">, </w:t>
      </w:r>
      <w:r w:rsidRPr="007B06D0">
        <w:rPr>
          <w:color w:val="AA4926"/>
          <w:sz w:val="18"/>
          <w:szCs w:val="18"/>
          <w:lang w:val="en-CA"/>
        </w:rPr>
        <w:t>bitmap</w:t>
      </w:r>
      <w:r w:rsidRPr="007B06D0">
        <w:rPr>
          <w:color w:val="A9B7C6"/>
          <w:sz w:val="18"/>
          <w:szCs w:val="18"/>
          <w:lang w:val="en-CA"/>
        </w:rPr>
        <w:t>=</w:t>
      </w:r>
      <w:proofErr w:type="spellStart"/>
      <w:r w:rsidRPr="007B06D0">
        <w:rPr>
          <w:color w:val="94558D"/>
          <w:sz w:val="18"/>
          <w:szCs w:val="18"/>
          <w:lang w:val="en-CA"/>
        </w:rPr>
        <w:t>self</w:t>
      </w:r>
      <w:r w:rsidRPr="007B06D0">
        <w:rPr>
          <w:color w:val="A9B7C6"/>
          <w:sz w:val="18"/>
          <w:szCs w:val="18"/>
          <w:lang w:val="en-CA"/>
        </w:rPr>
        <w:t>.rtp_bitmap</w:t>
      </w:r>
      <w:proofErr w:type="spellEnd"/>
      <w:r w:rsidRPr="007B06D0">
        <w:rPr>
          <w:color w:val="A9B7C6"/>
          <w:sz w:val="18"/>
          <w:szCs w:val="18"/>
          <w:lang w:val="en-CA"/>
        </w:rPr>
        <w:t>)</w:t>
      </w:r>
      <w:r w:rsidRPr="007B06D0">
        <w:rPr>
          <w:color w:val="A9B7C6"/>
          <w:sz w:val="18"/>
          <w:szCs w:val="18"/>
          <w:lang w:val="en-CA"/>
        </w:rPr>
        <w:br/>
      </w:r>
      <w:proofErr w:type="spellStart"/>
      <w:r w:rsidRPr="007B06D0">
        <w:rPr>
          <w:color w:val="94558D"/>
          <w:sz w:val="18"/>
          <w:szCs w:val="18"/>
          <w:lang w:val="en-CA"/>
        </w:rPr>
        <w:t>self</w:t>
      </w:r>
      <w:r w:rsidRPr="007B06D0">
        <w:rPr>
          <w:color w:val="A9B7C6"/>
          <w:sz w:val="18"/>
          <w:szCs w:val="18"/>
          <w:lang w:val="en-CA"/>
        </w:rPr>
        <w:t>.rtp_button.Bind</w:t>
      </w:r>
      <w:proofErr w:type="spellEnd"/>
      <w:r w:rsidRPr="007B06D0">
        <w:rPr>
          <w:color w:val="A9B7C6"/>
          <w:sz w:val="18"/>
          <w:szCs w:val="18"/>
          <w:lang w:val="en-CA"/>
        </w:rPr>
        <w:t>(</w:t>
      </w:r>
      <w:proofErr w:type="spellStart"/>
      <w:r w:rsidRPr="007B06D0">
        <w:rPr>
          <w:color w:val="A9B7C6"/>
          <w:sz w:val="18"/>
          <w:szCs w:val="18"/>
          <w:lang w:val="en-CA"/>
        </w:rPr>
        <w:t>wx.EVT_BUTTON</w:t>
      </w:r>
      <w:proofErr w:type="spellEnd"/>
      <w:r w:rsidRPr="007B06D0">
        <w:rPr>
          <w:color w:val="CC7832"/>
          <w:sz w:val="18"/>
          <w:szCs w:val="18"/>
          <w:lang w:val="en-CA"/>
        </w:rPr>
        <w:t xml:space="preserve">, </w:t>
      </w:r>
      <w:proofErr w:type="spellStart"/>
      <w:r w:rsidRPr="007B06D0">
        <w:rPr>
          <w:color w:val="94558D"/>
          <w:sz w:val="18"/>
          <w:szCs w:val="18"/>
          <w:lang w:val="en-CA"/>
        </w:rPr>
        <w:t>self</w:t>
      </w:r>
      <w:r w:rsidRPr="007B06D0">
        <w:rPr>
          <w:color w:val="A9B7C6"/>
          <w:sz w:val="18"/>
          <w:szCs w:val="18"/>
          <w:lang w:val="en-CA"/>
        </w:rPr>
        <w:t>.rtp</w:t>
      </w:r>
      <w:proofErr w:type="spellEnd"/>
      <w:r w:rsidRPr="007B06D0">
        <w:rPr>
          <w:color w:val="A9B7C6"/>
          <w:sz w:val="18"/>
          <w:szCs w:val="18"/>
          <w:lang w:val="en-CA"/>
        </w:rPr>
        <w:t>)</w:t>
      </w:r>
      <w:r w:rsidRPr="007B06D0">
        <w:rPr>
          <w:color w:val="A9B7C6"/>
          <w:sz w:val="18"/>
          <w:szCs w:val="18"/>
          <w:lang w:val="en-CA"/>
        </w:rPr>
        <w:br/>
      </w:r>
      <w:proofErr w:type="spellStart"/>
      <w:r w:rsidRPr="007B06D0">
        <w:rPr>
          <w:color w:val="94558D"/>
          <w:sz w:val="18"/>
          <w:szCs w:val="18"/>
          <w:lang w:val="en-CA"/>
        </w:rPr>
        <w:t>self</w:t>
      </w:r>
      <w:r w:rsidRPr="007B06D0">
        <w:rPr>
          <w:color w:val="A9B7C6"/>
          <w:sz w:val="18"/>
          <w:szCs w:val="18"/>
          <w:lang w:val="en-CA"/>
        </w:rPr>
        <w:t>.rtp_button.Enable</w:t>
      </w:r>
      <w:proofErr w:type="spellEnd"/>
      <w:r w:rsidRPr="007B06D0">
        <w:rPr>
          <w:color w:val="A9B7C6"/>
          <w:sz w:val="18"/>
          <w:szCs w:val="18"/>
          <w:lang w:val="en-CA"/>
        </w:rPr>
        <w:t>()</w:t>
      </w:r>
      <w:r w:rsidRPr="007B06D0">
        <w:rPr>
          <w:color w:val="A9B7C6"/>
          <w:sz w:val="18"/>
          <w:szCs w:val="18"/>
          <w:lang w:val="en-CA"/>
        </w:rPr>
        <w:br/>
      </w:r>
      <w:proofErr w:type="spellStart"/>
      <w:r w:rsidRPr="007B06D0">
        <w:rPr>
          <w:color w:val="94558D"/>
          <w:sz w:val="18"/>
          <w:szCs w:val="18"/>
          <w:lang w:val="en-CA"/>
        </w:rPr>
        <w:t>self</w:t>
      </w:r>
      <w:r w:rsidRPr="007B06D0">
        <w:rPr>
          <w:color w:val="A9B7C6"/>
          <w:sz w:val="18"/>
          <w:szCs w:val="18"/>
          <w:lang w:val="en-CA"/>
        </w:rPr>
        <w:t>.rtp_process</w:t>
      </w:r>
      <w:proofErr w:type="spellEnd"/>
      <w:r w:rsidRPr="007B06D0">
        <w:rPr>
          <w:color w:val="A9B7C6"/>
          <w:sz w:val="18"/>
          <w:szCs w:val="18"/>
          <w:lang w:val="en-CA"/>
        </w:rPr>
        <w:t xml:space="preserve"> = </w:t>
      </w:r>
      <w:r w:rsidRPr="007B06D0">
        <w:rPr>
          <w:color w:val="8888C6"/>
          <w:sz w:val="18"/>
          <w:szCs w:val="18"/>
          <w:lang w:val="en-CA"/>
        </w:rPr>
        <w:t>None</w:t>
      </w:r>
    </w:p>
    <w:p w14:paraId="29B2E1E9" w14:textId="2CDED070" w:rsidR="004D3BA8" w:rsidRDefault="00A87242" w:rsidP="007B06D0">
      <w:pPr>
        <w:pStyle w:val="Corpsdetexte"/>
        <w:numPr>
          <w:ilvl w:val="0"/>
          <w:numId w:val="48"/>
        </w:numPr>
      </w:pPr>
      <w:r>
        <w:t xml:space="preserve">This is the </w:t>
      </w:r>
      <w:proofErr w:type="spellStart"/>
      <w:r>
        <w:t>self.rtp</w:t>
      </w:r>
      <w:proofErr w:type="spellEnd"/>
      <w:r>
        <w:t xml:space="preserve"> method of the </w:t>
      </w:r>
      <w:proofErr w:type="spellStart"/>
      <w:r>
        <w:t>RunCtrl</w:t>
      </w:r>
      <w:proofErr w:type="spellEnd"/>
      <w:r>
        <w:t xml:space="preserve"> function, where I tried to start the real-time plotting process but didn’t work:</w:t>
      </w:r>
    </w:p>
    <w:p w14:paraId="626EBB64" w14:textId="77777777" w:rsidR="00A87242" w:rsidRPr="007B06D0" w:rsidRDefault="00A87242" w:rsidP="007B06D0">
      <w:pPr>
        <w:pStyle w:val="PrformatHTML"/>
        <w:shd w:val="clear" w:color="auto" w:fill="2B2B2B"/>
        <w:rPr>
          <w:color w:val="A9B7C6"/>
          <w:sz w:val="18"/>
          <w:szCs w:val="18"/>
          <w:lang w:val="en-CA"/>
        </w:rPr>
      </w:pPr>
      <w:proofErr w:type="spellStart"/>
      <w:proofErr w:type="gramStart"/>
      <w:r w:rsidRPr="007B06D0">
        <w:rPr>
          <w:color w:val="CC7832"/>
          <w:sz w:val="18"/>
          <w:szCs w:val="18"/>
          <w:lang w:val="en-CA"/>
        </w:rPr>
        <w:t>def</w:t>
      </w:r>
      <w:proofErr w:type="spellEnd"/>
      <w:proofErr w:type="gramEnd"/>
      <w:r w:rsidRPr="007B06D0">
        <w:rPr>
          <w:color w:val="CC7832"/>
          <w:sz w:val="18"/>
          <w:szCs w:val="18"/>
          <w:lang w:val="en-CA"/>
        </w:rPr>
        <w:t xml:space="preserve"> </w:t>
      </w:r>
      <w:proofErr w:type="spellStart"/>
      <w:r w:rsidRPr="007B06D0">
        <w:rPr>
          <w:color w:val="FFC66D"/>
          <w:sz w:val="18"/>
          <w:szCs w:val="18"/>
          <w:lang w:val="en-CA"/>
        </w:rPr>
        <w:t>rtp</w:t>
      </w:r>
      <w:proofErr w:type="spellEnd"/>
      <w:r w:rsidRPr="007B06D0">
        <w:rPr>
          <w:color w:val="A9B7C6"/>
          <w:sz w:val="18"/>
          <w:szCs w:val="18"/>
          <w:lang w:val="en-CA"/>
        </w:rPr>
        <w:t>(</w:t>
      </w:r>
      <w:r w:rsidRPr="007B06D0">
        <w:rPr>
          <w:color w:val="94558D"/>
          <w:sz w:val="18"/>
          <w:szCs w:val="18"/>
          <w:lang w:val="en-CA"/>
        </w:rPr>
        <w:t>self</w:t>
      </w:r>
      <w:r w:rsidRPr="007B06D0">
        <w:rPr>
          <w:color w:val="CC7832"/>
          <w:sz w:val="18"/>
          <w:szCs w:val="18"/>
          <w:lang w:val="en-CA"/>
        </w:rPr>
        <w:t xml:space="preserve">, </w:t>
      </w:r>
      <w:r w:rsidRPr="007B06D0">
        <w:rPr>
          <w:color w:val="808080"/>
          <w:sz w:val="18"/>
          <w:szCs w:val="18"/>
          <w:lang w:val="en-CA"/>
        </w:rPr>
        <w:t>event</w:t>
      </w:r>
      <w:r w:rsidRPr="007B06D0">
        <w:rPr>
          <w:color w:val="A9B7C6"/>
          <w:sz w:val="18"/>
          <w:szCs w:val="18"/>
          <w:lang w:val="en-CA"/>
        </w:rPr>
        <w:t>):</w:t>
      </w:r>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.rtp_process</w:t>
      </w:r>
      <w:proofErr w:type="spellEnd"/>
      <w:r w:rsidRPr="007B06D0">
        <w:rPr>
          <w:color w:val="A9B7C6"/>
          <w:sz w:val="18"/>
          <w:szCs w:val="18"/>
          <w:lang w:val="en-CA"/>
        </w:rPr>
        <w:t xml:space="preserve"> = </w:t>
      </w:r>
      <w:proofErr w:type="spellStart"/>
      <w:r w:rsidRPr="007B06D0">
        <w:rPr>
          <w:color w:val="A9B7C6"/>
          <w:sz w:val="18"/>
          <w:szCs w:val="18"/>
          <w:lang w:val="en-CA"/>
        </w:rPr>
        <w:t>svp.MultiProcess</w:t>
      </w:r>
      <w:proofErr w:type="spellEnd"/>
      <w:r w:rsidRPr="007B06D0">
        <w:rPr>
          <w:color w:val="A9B7C6"/>
          <w:sz w:val="18"/>
          <w:szCs w:val="18"/>
          <w:lang w:val="en-CA"/>
        </w:rPr>
        <w:t>(</w:t>
      </w:r>
      <w:r w:rsidRPr="007B06D0">
        <w:rPr>
          <w:color w:val="AA4926"/>
          <w:sz w:val="18"/>
          <w:szCs w:val="18"/>
          <w:lang w:val="en-CA"/>
        </w:rPr>
        <w:t>name</w:t>
      </w:r>
      <w:r w:rsidRPr="007B06D0">
        <w:rPr>
          <w:color w:val="A9B7C6"/>
          <w:sz w:val="18"/>
          <w:szCs w:val="18"/>
          <w:lang w:val="en-CA"/>
        </w:rPr>
        <w:t>=</w:t>
      </w:r>
      <w:r w:rsidRPr="007B06D0">
        <w:rPr>
          <w:color w:val="A5C261"/>
          <w:sz w:val="18"/>
          <w:szCs w:val="18"/>
          <w:lang w:val="en-CA"/>
        </w:rPr>
        <w:t>'Real-time Plotting'</w:t>
      </w:r>
      <w:r w:rsidRPr="007B06D0">
        <w:rPr>
          <w:color w:val="CC7832"/>
          <w:sz w:val="18"/>
          <w:szCs w:val="18"/>
          <w:lang w:val="en-CA"/>
        </w:rPr>
        <w:t xml:space="preserve">, </w:t>
      </w:r>
      <w:r w:rsidRPr="007B06D0">
        <w:rPr>
          <w:color w:val="AA4926"/>
          <w:sz w:val="18"/>
          <w:szCs w:val="18"/>
          <w:lang w:val="en-CA"/>
        </w:rPr>
        <w:t>target</w:t>
      </w:r>
      <w:r w:rsidRPr="007B06D0">
        <w:rPr>
          <w:color w:val="A9B7C6"/>
          <w:sz w:val="18"/>
          <w:szCs w:val="18"/>
          <w:lang w:val="en-CA"/>
        </w:rPr>
        <w:t>=</w:t>
      </w:r>
      <w:proofErr w:type="spellStart"/>
      <w:r w:rsidRPr="007B06D0">
        <w:rPr>
          <w:color w:val="A9B7C6"/>
          <w:sz w:val="18"/>
          <w:szCs w:val="18"/>
          <w:lang w:val="en-CA"/>
        </w:rPr>
        <w:t>RealTimePlotting</w:t>
      </w:r>
      <w:proofErr w:type="spellEnd"/>
      <w:r w:rsidRPr="007B06D0">
        <w:rPr>
          <w:color w:val="CC7832"/>
          <w:sz w:val="18"/>
          <w:szCs w:val="18"/>
          <w:lang w:val="en-CA"/>
        </w:rPr>
        <w:t xml:space="preserve">, </w:t>
      </w:r>
      <w:proofErr w:type="spellStart"/>
      <w:r w:rsidRPr="007B06D0">
        <w:rPr>
          <w:color w:val="AA4926"/>
          <w:sz w:val="18"/>
          <w:szCs w:val="18"/>
          <w:lang w:val="en-CA"/>
        </w:rPr>
        <w:t>args</w:t>
      </w:r>
      <w:proofErr w:type="spellEnd"/>
      <w:r w:rsidRPr="007B06D0">
        <w:rPr>
          <w:color w:val="A9B7C6"/>
          <w:sz w:val="18"/>
          <w:szCs w:val="18"/>
          <w:lang w:val="en-CA"/>
        </w:rPr>
        <w:t>=(</w:t>
      </w:r>
      <w:r w:rsidRPr="007B06D0">
        <w:rPr>
          <w:color w:val="94558D"/>
          <w:sz w:val="18"/>
          <w:szCs w:val="18"/>
          <w:lang w:val="en-CA"/>
        </w:rPr>
        <w:t>self</w:t>
      </w:r>
      <w:r w:rsidRPr="007B06D0">
        <w:rPr>
          <w:color w:val="CC7832"/>
          <w:sz w:val="18"/>
          <w:szCs w:val="18"/>
          <w:lang w:val="en-CA"/>
        </w:rPr>
        <w:t>,</w:t>
      </w:r>
      <w:r w:rsidRPr="007B06D0">
        <w:rPr>
          <w:color w:val="A9B7C6"/>
          <w:sz w:val="18"/>
          <w:szCs w:val="18"/>
          <w:lang w:val="en-CA"/>
        </w:rPr>
        <w:t>))</w:t>
      </w:r>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.rtp_process.start</w:t>
      </w:r>
      <w:proofErr w:type="spellEnd"/>
      <w:r w:rsidRPr="007B06D0">
        <w:rPr>
          <w:color w:val="A9B7C6"/>
          <w:sz w:val="18"/>
          <w:szCs w:val="18"/>
          <w:lang w:val="en-CA"/>
        </w:rPr>
        <w:t>()</w:t>
      </w:r>
    </w:p>
    <w:p w14:paraId="3D6E8DEB" w14:textId="35BEB2CF" w:rsidR="00A87242" w:rsidRDefault="00A87242" w:rsidP="007B06D0">
      <w:pPr>
        <w:pStyle w:val="Corpsdetexte"/>
      </w:pPr>
      <w:r>
        <w:lastRenderedPageBreak/>
        <w:t xml:space="preserve">Next, in the ui.py script, I also added the View tab and </w:t>
      </w:r>
      <w:proofErr w:type="gramStart"/>
      <w:r>
        <w:t>it’s</w:t>
      </w:r>
      <w:proofErr w:type="gramEnd"/>
      <w:r>
        <w:t xml:space="preserve"> Real-Time plotting options. It was intended that I would add an option to activate the feature </w:t>
      </w:r>
      <w:proofErr w:type="gramStart"/>
      <w:r>
        <w:t>and also</w:t>
      </w:r>
      <w:proofErr w:type="gramEnd"/>
      <w:r>
        <w:t xml:space="preserve"> add a new window where we could </w:t>
      </w:r>
      <w:proofErr w:type="spellStart"/>
      <w:r>
        <w:t>ajust</w:t>
      </w:r>
      <w:proofErr w:type="spellEnd"/>
      <w:r>
        <w:t xml:space="preserve"> the parameters of the feature before running a test. Therefore, this is the beginning of this work:</w:t>
      </w:r>
    </w:p>
    <w:p w14:paraId="6FDE824B" w14:textId="36A2E771" w:rsidR="00A87242" w:rsidRDefault="00A87242" w:rsidP="007B06D0">
      <w:pPr>
        <w:pStyle w:val="Corpsdetexte"/>
        <w:numPr>
          <w:ilvl w:val="0"/>
          <w:numId w:val="49"/>
        </w:numPr>
      </w:pPr>
      <w:proofErr w:type="gramStart"/>
      <w:r>
        <w:t>So</w:t>
      </w:r>
      <w:proofErr w:type="gramEnd"/>
      <w:r>
        <w:t xml:space="preserve"> to add the View menu to the main menu bar, I started by adding the next line of code to the </w:t>
      </w:r>
      <w:proofErr w:type="spellStart"/>
      <w:r>
        <w:t>ToolFrame</w:t>
      </w:r>
      <w:proofErr w:type="spellEnd"/>
      <w:r>
        <w:t xml:space="preserve"> Class. Which </w:t>
      </w:r>
      <w:r w:rsidR="00EA0359">
        <w:t>is the parameters of the menu items :</w:t>
      </w:r>
    </w:p>
    <w:p w14:paraId="31A57BE5" w14:textId="77777777" w:rsidR="00EA0359" w:rsidRPr="007B06D0" w:rsidRDefault="00EA0359" w:rsidP="007B06D0">
      <w:pPr>
        <w:pStyle w:val="PrformatHTML"/>
        <w:shd w:val="clear" w:color="auto" w:fill="2B2B2B"/>
        <w:rPr>
          <w:color w:val="A9B7C6"/>
          <w:sz w:val="18"/>
          <w:szCs w:val="18"/>
          <w:lang w:val="en-CA"/>
        </w:rPr>
      </w:pPr>
      <w:proofErr w:type="spellStart"/>
      <w:r w:rsidRPr="007B06D0">
        <w:rPr>
          <w:color w:val="A9B7C6"/>
          <w:sz w:val="18"/>
          <w:szCs w:val="18"/>
          <w:lang w:val="en-CA"/>
        </w:rPr>
        <w:t>menu_rtp_items</w:t>
      </w:r>
      <w:proofErr w:type="spellEnd"/>
      <w:r w:rsidRPr="007B06D0">
        <w:rPr>
          <w:color w:val="A9B7C6"/>
          <w:sz w:val="18"/>
          <w:szCs w:val="18"/>
          <w:lang w:val="en-CA"/>
        </w:rPr>
        <w:t xml:space="preserve"> = [(</w:t>
      </w:r>
      <w:proofErr w:type="spellStart"/>
      <w:r w:rsidRPr="007B06D0">
        <w:rPr>
          <w:color w:val="A9B7C6"/>
          <w:sz w:val="18"/>
          <w:szCs w:val="18"/>
          <w:lang w:val="en-CA"/>
        </w:rPr>
        <w:t>wx.ID_ANY</w:t>
      </w:r>
      <w:proofErr w:type="spellEnd"/>
      <w:r w:rsidRPr="007B06D0">
        <w:rPr>
          <w:color w:val="CC7832"/>
          <w:sz w:val="18"/>
          <w:szCs w:val="18"/>
          <w:lang w:val="en-CA"/>
        </w:rPr>
        <w:t xml:space="preserve">, </w:t>
      </w:r>
      <w:r w:rsidRPr="007B06D0">
        <w:rPr>
          <w:color w:val="A5C261"/>
          <w:sz w:val="18"/>
          <w:szCs w:val="18"/>
          <w:lang w:val="en-CA"/>
        </w:rPr>
        <w:t>'active'</w:t>
      </w:r>
      <w:r w:rsidRPr="007B06D0">
        <w:rPr>
          <w:color w:val="CC7832"/>
          <w:sz w:val="18"/>
          <w:szCs w:val="18"/>
          <w:lang w:val="en-CA"/>
        </w:rPr>
        <w:t xml:space="preserve">, </w:t>
      </w:r>
      <w:r w:rsidRPr="007B06D0">
        <w:rPr>
          <w:color w:val="A5C261"/>
          <w:sz w:val="18"/>
          <w:szCs w:val="18"/>
          <w:lang w:val="en-CA"/>
        </w:rPr>
        <w:t>''</w:t>
      </w:r>
      <w:r w:rsidRPr="007B06D0">
        <w:rPr>
          <w:color w:val="CC7832"/>
          <w:sz w:val="18"/>
          <w:szCs w:val="18"/>
          <w:lang w:val="en-CA"/>
        </w:rPr>
        <w:t xml:space="preserve">, </w:t>
      </w:r>
      <w:r w:rsidRPr="007B06D0">
        <w:rPr>
          <w:color w:val="8888C6"/>
          <w:sz w:val="18"/>
          <w:szCs w:val="18"/>
          <w:lang w:val="en-CA"/>
        </w:rPr>
        <w:t>None</w:t>
      </w:r>
      <w:r w:rsidRPr="007B06D0">
        <w:rPr>
          <w:color w:val="CC7832"/>
          <w:sz w:val="18"/>
          <w:szCs w:val="18"/>
          <w:lang w:val="en-CA"/>
        </w:rPr>
        <w:t xml:space="preserve">, </w:t>
      </w:r>
      <w:r w:rsidRPr="007B06D0">
        <w:rPr>
          <w:color w:val="A9B7C6"/>
          <w:sz w:val="18"/>
          <w:szCs w:val="18"/>
          <w:lang w:val="en-CA"/>
        </w:rPr>
        <w:t>OP_RTP_ACT)</w:t>
      </w:r>
      <w:r w:rsidRPr="007B06D0">
        <w:rPr>
          <w:color w:val="CC7832"/>
          <w:sz w:val="18"/>
          <w:szCs w:val="18"/>
          <w:lang w:val="en-CA"/>
        </w:rPr>
        <w:t>,</w:t>
      </w:r>
      <w:r w:rsidRPr="007B06D0">
        <w:rPr>
          <w:color w:val="CC7832"/>
          <w:sz w:val="18"/>
          <w:szCs w:val="18"/>
          <w:lang w:val="en-CA"/>
        </w:rPr>
        <w:br/>
        <w:t xml:space="preserve">                       </w:t>
      </w:r>
      <w:r w:rsidRPr="007B06D0">
        <w:rPr>
          <w:color w:val="A9B7C6"/>
          <w:sz w:val="18"/>
          <w:szCs w:val="18"/>
          <w:lang w:val="en-CA"/>
        </w:rPr>
        <w:t>(</w:t>
      </w:r>
      <w:proofErr w:type="spellStart"/>
      <w:r w:rsidRPr="007B06D0">
        <w:rPr>
          <w:color w:val="A9B7C6"/>
          <w:sz w:val="18"/>
          <w:szCs w:val="18"/>
          <w:lang w:val="en-CA"/>
        </w:rPr>
        <w:t>wx.ID_ANY</w:t>
      </w:r>
      <w:proofErr w:type="spellEnd"/>
      <w:r w:rsidRPr="007B06D0">
        <w:rPr>
          <w:color w:val="CC7832"/>
          <w:sz w:val="18"/>
          <w:szCs w:val="18"/>
          <w:lang w:val="en-CA"/>
        </w:rPr>
        <w:t xml:space="preserve">, </w:t>
      </w:r>
      <w:r w:rsidRPr="007B06D0">
        <w:rPr>
          <w:color w:val="A5C261"/>
          <w:sz w:val="18"/>
          <w:szCs w:val="18"/>
          <w:lang w:val="en-CA"/>
        </w:rPr>
        <w:t>'Preference'</w:t>
      </w:r>
      <w:r w:rsidRPr="007B06D0">
        <w:rPr>
          <w:color w:val="CC7832"/>
          <w:sz w:val="18"/>
          <w:szCs w:val="18"/>
          <w:lang w:val="en-CA"/>
        </w:rPr>
        <w:t xml:space="preserve">, </w:t>
      </w:r>
      <w:r w:rsidRPr="007B06D0">
        <w:rPr>
          <w:color w:val="A5C261"/>
          <w:sz w:val="18"/>
          <w:szCs w:val="18"/>
          <w:lang w:val="en-CA"/>
        </w:rPr>
        <w:t>''</w:t>
      </w:r>
      <w:r w:rsidRPr="007B06D0">
        <w:rPr>
          <w:color w:val="CC7832"/>
          <w:sz w:val="18"/>
          <w:szCs w:val="18"/>
          <w:lang w:val="en-CA"/>
        </w:rPr>
        <w:t xml:space="preserve">, </w:t>
      </w:r>
      <w:r w:rsidRPr="007B06D0">
        <w:rPr>
          <w:color w:val="8888C6"/>
          <w:sz w:val="18"/>
          <w:szCs w:val="18"/>
          <w:lang w:val="en-CA"/>
        </w:rPr>
        <w:t>None</w:t>
      </w:r>
      <w:r w:rsidRPr="007B06D0">
        <w:rPr>
          <w:color w:val="CC7832"/>
          <w:sz w:val="18"/>
          <w:szCs w:val="18"/>
          <w:lang w:val="en-CA"/>
        </w:rPr>
        <w:t xml:space="preserve">, </w:t>
      </w:r>
      <w:r w:rsidRPr="007B06D0">
        <w:rPr>
          <w:color w:val="A9B7C6"/>
          <w:sz w:val="18"/>
          <w:szCs w:val="18"/>
          <w:lang w:val="en-CA"/>
        </w:rPr>
        <w:t>OP_RTP_PREF)</w:t>
      </w:r>
      <w:proofErr w:type="gramStart"/>
      <w:r w:rsidRPr="007B06D0">
        <w:rPr>
          <w:color w:val="A9B7C6"/>
          <w:sz w:val="18"/>
          <w:szCs w:val="18"/>
          <w:lang w:val="en-CA"/>
        </w:rPr>
        <w:t>]</w:t>
      </w:r>
      <w:proofErr w:type="gramEnd"/>
      <w:r w:rsidRPr="007B06D0">
        <w:rPr>
          <w:color w:val="A9B7C6"/>
          <w:sz w:val="18"/>
          <w:szCs w:val="18"/>
          <w:lang w:val="en-CA"/>
        </w:rPr>
        <w:br/>
      </w:r>
      <w:r w:rsidRPr="007B06D0">
        <w:rPr>
          <w:color w:val="A9B7C6"/>
          <w:sz w:val="18"/>
          <w:szCs w:val="18"/>
          <w:lang w:val="en-CA"/>
        </w:rPr>
        <w:br/>
      </w:r>
      <w:proofErr w:type="spellStart"/>
      <w:r w:rsidRPr="007B06D0">
        <w:rPr>
          <w:color w:val="A9B7C6"/>
          <w:sz w:val="18"/>
          <w:szCs w:val="18"/>
          <w:lang w:val="en-CA"/>
        </w:rPr>
        <w:t>menu_view_items</w:t>
      </w:r>
      <w:proofErr w:type="spellEnd"/>
      <w:r w:rsidRPr="007B06D0">
        <w:rPr>
          <w:color w:val="A9B7C6"/>
          <w:sz w:val="18"/>
          <w:szCs w:val="18"/>
          <w:lang w:val="en-CA"/>
        </w:rPr>
        <w:t xml:space="preserve"> = [(</w:t>
      </w:r>
      <w:proofErr w:type="spellStart"/>
      <w:r w:rsidRPr="007B06D0">
        <w:rPr>
          <w:color w:val="A9B7C6"/>
          <w:sz w:val="18"/>
          <w:szCs w:val="18"/>
          <w:lang w:val="en-CA"/>
        </w:rPr>
        <w:t>wx.ID_ANY</w:t>
      </w:r>
      <w:proofErr w:type="spellEnd"/>
      <w:r w:rsidRPr="007B06D0">
        <w:rPr>
          <w:color w:val="CC7832"/>
          <w:sz w:val="18"/>
          <w:szCs w:val="18"/>
          <w:lang w:val="en-CA"/>
        </w:rPr>
        <w:t xml:space="preserve">, </w:t>
      </w:r>
      <w:r w:rsidRPr="007B06D0">
        <w:rPr>
          <w:color w:val="A5C261"/>
          <w:sz w:val="18"/>
          <w:szCs w:val="18"/>
          <w:lang w:val="en-CA"/>
        </w:rPr>
        <w:t>'Real-time Plotting'</w:t>
      </w:r>
      <w:r w:rsidRPr="007B06D0">
        <w:rPr>
          <w:color w:val="CC7832"/>
          <w:sz w:val="18"/>
          <w:szCs w:val="18"/>
          <w:lang w:val="en-CA"/>
        </w:rPr>
        <w:t xml:space="preserve">, </w:t>
      </w:r>
      <w:r w:rsidRPr="007B06D0">
        <w:rPr>
          <w:color w:val="A5C261"/>
          <w:sz w:val="18"/>
          <w:szCs w:val="18"/>
          <w:lang w:val="en-CA"/>
        </w:rPr>
        <w:t>''</w:t>
      </w:r>
      <w:r w:rsidRPr="007B06D0">
        <w:rPr>
          <w:color w:val="CC7832"/>
          <w:sz w:val="18"/>
          <w:szCs w:val="18"/>
          <w:lang w:val="en-CA"/>
        </w:rPr>
        <w:t xml:space="preserve">, </w:t>
      </w:r>
      <w:proofErr w:type="spellStart"/>
      <w:r w:rsidRPr="007B06D0">
        <w:rPr>
          <w:color w:val="A9B7C6"/>
          <w:sz w:val="18"/>
          <w:szCs w:val="18"/>
          <w:lang w:val="en-CA"/>
        </w:rPr>
        <w:t>menu_rtp_items</w:t>
      </w:r>
      <w:proofErr w:type="spellEnd"/>
      <w:r w:rsidRPr="007B06D0">
        <w:rPr>
          <w:color w:val="CC7832"/>
          <w:sz w:val="18"/>
          <w:szCs w:val="18"/>
          <w:lang w:val="en-CA"/>
        </w:rPr>
        <w:t xml:space="preserve">, </w:t>
      </w:r>
      <w:r w:rsidRPr="007B06D0">
        <w:rPr>
          <w:color w:val="A9B7C6"/>
          <w:sz w:val="18"/>
          <w:szCs w:val="18"/>
          <w:lang w:val="en-CA"/>
        </w:rPr>
        <w:t>OP_VIEW_RTP)]</w:t>
      </w:r>
    </w:p>
    <w:p w14:paraId="22959C4A" w14:textId="60595A99" w:rsidR="00EA0359" w:rsidRDefault="00EA0359" w:rsidP="007B06D0">
      <w:pPr>
        <w:pStyle w:val="Corpsdetexte"/>
        <w:numPr>
          <w:ilvl w:val="0"/>
          <w:numId w:val="49"/>
        </w:numPr>
      </w:pPr>
      <w:r>
        <w:t xml:space="preserve">Then, these menu items are use in the </w:t>
      </w:r>
      <w:proofErr w:type="spellStart"/>
      <w:r>
        <w:t>create_menu_bar</w:t>
      </w:r>
      <w:proofErr w:type="spellEnd"/>
      <w:r>
        <w:t xml:space="preserve"> method of the </w:t>
      </w:r>
      <w:proofErr w:type="spellStart"/>
      <w:r>
        <w:t>ToolFrame</w:t>
      </w:r>
      <w:proofErr w:type="spellEnd"/>
      <w:r>
        <w:t xml:space="preserve"> class :</w:t>
      </w:r>
    </w:p>
    <w:p w14:paraId="208AB1E3" w14:textId="77777777" w:rsidR="00EA0359" w:rsidRPr="007B06D0" w:rsidRDefault="00EA0359" w:rsidP="007B06D0">
      <w:pPr>
        <w:pStyle w:val="PrformatHTML"/>
        <w:shd w:val="clear" w:color="auto" w:fill="2B2B2B"/>
        <w:rPr>
          <w:color w:val="A9B7C6"/>
          <w:sz w:val="18"/>
          <w:szCs w:val="18"/>
          <w:lang w:val="en-CA"/>
        </w:rPr>
      </w:pPr>
      <w:proofErr w:type="spellStart"/>
      <w:proofErr w:type="gramStart"/>
      <w:r w:rsidRPr="007B06D0">
        <w:rPr>
          <w:color w:val="CC7832"/>
          <w:sz w:val="18"/>
          <w:szCs w:val="18"/>
          <w:lang w:val="en-CA"/>
        </w:rPr>
        <w:t>def</w:t>
      </w:r>
      <w:proofErr w:type="spellEnd"/>
      <w:r w:rsidRPr="007B06D0">
        <w:rPr>
          <w:color w:val="CC7832"/>
          <w:sz w:val="18"/>
          <w:szCs w:val="18"/>
          <w:lang w:val="en-CA"/>
        </w:rPr>
        <w:t xml:space="preserve"> </w:t>
      </w:r>
      <w:proofErr w:type="spellStart"/>
      <w:r w:rsidRPr="007B06D0">
        <w:rPr>
          <w:color w:val="FFC66D"/>
          <w:sz w:val="18"/>
          <w:szCs w:val="18"/>
          <w:lang w:val="en-CA"/>
        </w:rPr>
        <w:t>create_menu_bar</w:t>
      </w:r>
      <w:proofErr w:type="spellEnd"/>
      <w:r w:rsidRPr="007B06D0">
        <w:rPr>
          <w:color w:val="A9B7C6"/>
          <w:sz w:val="18"/>
          <w:szCs w:val="18"/>
          <w:lang w:val="en-CA"/>
        </w:rPr>
        <w:t>(</w:t>
      </w:r>
      <w:r w:rsidRPr="007B06D0">
        <w:rPr>
          <w:color w:val="94558D"/>
          <w:sz w:val="18"/>
          <w:szCs w:val="18"/>
          <w:lang w:val="en-CA"/>
        </w:rPr>
        <w:t>self</w:t>
      </w:r>
      <w:r w:rsidRPr="007B06D0">
        <w:rPr>
          <w:color w:val="A9B7C6"/>
          <w:sz w:val="18"/>
          <w:szCs w:val="18"/>
          <w:lang w:val="en-CA"/>
        </w:rPr>
        <w:t>):</w:t>
      </w:r>
      <w:r w:rsidRPr="007B06D0">
        <w:rPr>
          <w:color w:val="A9B7C6"/>
          <w:sz w:val="18"/>
          <w:szCs w:val="18"/>
          <w:lang w:val="en-CA"/>
        </w:rPr>
        <w:br/>
        <w:t xml:space="preserve">    ops = </w:t>
      </w:r>
      <w:proofErr w:type="spellStart"/>
      <w:r w:rsidRPr="007B06D0">
        <w:rPr>
          <w:color w:val="94558D"/>
          <w:sz w:val="18"/>
          <w:szCs w:val="18"/>
          <w:lang w:val="en-CA"/>
        </w:rPr>
        <w:t>self</w:t>
      </w:r>
      <w:r w:rsidRPr="007B06D0">
        <w:rPr>
          <w:color w:val="A9B7C6"/>
          <w:sz w:val="18"/>
          <w:szCs w:val="18"/>
          <w:lang w:val="en-CA"/>
        </w:rPr>
        <w:t>.update_menu_ops</w:t>
      </w:r>
      <w:proofErr w:type="spellEnd"/>
      <w:r w:rsidRPr="007B06D0">
        <w:rPr>
          <w:color w:val="A9B7C6"/>
          <w:sz w:val="18"/>
          <w:szCs w:val="18"/>
          <w:lang w:val="en-CA"/>
        </w:rPr>
        <w:t>()</w:t>
      </w:r>
      <w:r w:rsidRPr="007B06D0">
        <w:rPr>
          <w:color w:val="A9B7C6"/>
          <w:sz w:val="18"/>
          <w:szCs w:val="18"/>
          <w:lang w:val="en-CA"/>
        </w:rPr>
        <w:br/>
        <w:t xml:space="preserve">    </w:t>
      </w:r>
      <w:proofErr w:type="spellStart"/>
      <w:r w:rsidRPr="007B06D0">
        <w:rPr>
          <w:color w:val="A9B7C6"/>
          <w:sz w:val="18"/>
          <w:szCs w:val="18"/>
          <w:lang w:val="en-CA"/>
        </w:rPr>
        <w:t>menu_bar</w:t>
      </w:r>
      <w:proofErr w:type="spellEnd"/>
      <w:r w:rsidRPr="007B06D0">
        <w:rPr>
          <w:color w:val="A9B7C6"/>
          <w:sz w:val="18"/>
          <w:szCs w:val="18"/>
          <w:lang w:val="en-CA"/>
        </w:rPr>
        <w:t xml:space="preserve"> = </w:t>
      </w:r>
      <w:proofErr w:type="spellStart"/>
      <w:r w:rsidRPr="007B06D0">
        <w:rPr>
          <w:color w:val="A9B7C6"/>
          <w:sz w:val="18"/>
          <w:szCs w:val="18"/>
          <w:lang w:val="en-CA"/>
        </w:rPr>
        <w:t>wx.MenuBar</w:t>
      </w:r>
      <w:proofErr w:type="spellEnd"/>
      <w:r w:rsidRPr="007B06D0">
        <w:rPr>
          <w:color w:val="A9B7C6"/>
          <w:sz w:val="18"/>
          <w:szCs w:val="18"/>
          <w:lang w:val="en-CA"/>
        </w:rPr>
        <w:t>()</w:t>
      </w:r>
      <w:r w:rsidRPr="007B06D0">
        <w:rPr>
          <w:color w:val="A9B7C6"/>
          <w:sz w:val="18"/>
          <w:szCs w:val="18"/>
          <w:lang w:val="en-CA"/>
        </w:rPr>
        <w:br/>
        <w:t xml:space="preserve">    </w:t>
      </w:r>
      <w:proofErr w:type="spellStart"/>
      <w:r w:rsidRPr="007B06D0">
        <w:rPr>
          <w:color w:val="A9B7C6"/>
          <w:sz w:val="18"/>
          <w:szCs w:val="18"/>
          <w:lang w:val="en-CA"/>
        </w:rPr>
        <w:t>file_menu</w:t>
      </w:r>
      <w:proofErr w:type="spellEnd"/>
      <w:r w:rsidRPr="007B06D0">
        <w:rPr>
          <w:color w:val="CC7832"/>
          <w:sz w:val="18"/>
          <w:szCs w:val="18"/>
          <w:lang w:val="en-CA"/>
        </w:rPr>
        <w:t xml:space="preserve">, </w:t>
      </w:r>
      <w:r w:rsidRPr="007B06D0">
        <w:rPr>
          <w:color w:val="A9B7C6"/>
          <w:sz w:val="18"/>
          <w:szCs w:val="18"/>
          <w:lang w:val="en-CA"/>
        </w:rPr>
        <w:t xml:space="preserve">enabled = </w:t>
      </w:r>
      <w:proofErr w:type="spellStart"/>
      <w:r w:rsidRPr="007B06D0">
        <w:rPr>
          <w:color w:val="94558D"/>
          <w:sz w:val="18"/>
          <w:szCs w:val="18"/>
          <w:lang w:val="en-CA"/>
        </w:rPr>
        <w:t>self</w:t>
      </w:r>
      <w:r w:rsidRPr="007B06D0">
        <w:rPr>
          <w:color w:val="A9B7C6"/>
          <w:sz w:val="18"/>
          <w:szCs w:val="18"/>
          <w:lang w:val="en-CA"/>
        </w:rPr>
        <w:t>.create_menu</w:t>
      </w:r>
      <w:proofErr w:type="spellEnd"/>
      <w:r w:rsidRPr="007B06D0">
        <w:rPr>
          <w:color w:val="A9B7C6"/>
          <w:sz w:val="18"/>
          <w:szCs w:val="18"/>
          <w:lang w:val="en-CA"/>
        </w:rPr>
        <w:t>(</w:t>
      </w:r>
      <w:proofErr w:type="spellStart"/>
      <w:r w:rsidRPr="007B06D0">
        <w:rPr>
          <w:color w:val="A9B7C6"/>
          <w:sz w:val="18"/>
          <w:szCs w:val="18"/>
          <w:lang w:val="en-CA"/>
        </w:rPr>
        <w:t>ToolFrame.menu_file_items</w:t>
      </w:r>
      <w:proofErr w:type="spellEnd"/>
      <w:r w:rsidRPr="007B06D0">
        <w:rPr>
          <w:color w:val="CC7832"/>
          <w:sz w:val="18"/>
          <w:szCs w:val="18"/>
          <w:lang w:val="en-CA"/>
        </w:rPr>
        <w:t xml:space="preserve">, </w:t>
      </w:r>
      <w:r w:rsidRPr="007B06D0">
        <w:rPr>
          <w:color w:val="A9B7C6"/>
          <w:sz w:val="18"/>
          <w:szCs w:val="18"/>
          <w:lang w:val="en-CA"/>
        </w:rPr>
        <w:t>ops)</w:t>
      </w:r>
      <w:r w:rsidRPr="007B06D0">
        <w:rPr>
          <w:color w:val="A9B7C6"/>
          <w:sz w:val="18"/>
          <w:szCs w:val="18"/>
          <w:lang w:val="en-CA"/>
        </w:rPr>
        <w:br/>
        <w:t xml:space="preserve">    </w:t>
      </w:r>
      <w:proofErr w:type="spellStart"/>
      <w:r w:rsidRPr="007B06D0">
        <w:rPr>
          <w:color w:val="A9B7C6"/>
          <w:sz w:val="18"/>
          <w:szCs w:val="18"/>
          <w:lang w:val="en-CA"/>
        </w:rPr>
        <w:t>menu_bar.Append</w:t>
      </w:r>
      <w:proofErr w:type="spellEnd"/>
      <w:r w:rsidRPr="007B06D0">
        <w:rPr>
          <w:color w:val="A9B7C6"/>
          <w:sz w:val="18"/>
          <w:szCs w:val="18"/>
          <w:lang w:val="en-CA"/>
        </w:rPr>
        <w:t>(</w:t>
      </w:r>
      <w:proofErr w:type="spellStart"/>
      <w:r w:rsidRPr="007B06D0">
        <w:rPr>
          <w:color w:val="A9B7C6"/>
          <w:sz w:val="18"/>
          <w:szCs w:val="18"/>
          <w:lang w:val="en-CA"/>
        </w:rPr>
        <w:t>file_menu</w:t>
      </w:r>
      <w:proofErr w:type="spellEnd"/>
      <w:r w:rsidRPr="007B06D0">
        <w:rPr>
          <w:color w:val="CC7832"/>
          <w:sz w:val="18"/>
          <w:szCs w:val="18"/>
          <w:lang w:val="en-CA"/>
        </w:rPr>
        <w:t xml:space="preserve">, </w:t>
      </w:r>
      <w:r w:rsidRPr="007B06D0">
        <w:rPr>
          <w:color w:val="A5C261"/>
          <w:sz w:val="18"/>
          <w:szCs w:val="18"/>
          <w:lang w:val="en-CA"/>
        </w:rPr>
        <w:t>'File'</w:t>
      </w:r>
      <w:r w:rsidRPr="007B06D0">
        <w:rPr>
          <w:color w:val="A9B7C6"/>
          <w:sz w:val="18"/>
          <w:szCs w:val="18"/>
          <w:lang w:val="en-CA"/>
        </w:rPr>
        <w:t>)</w:t>
      </w:r>
      <w:r w:rsidRPr="007B06D0">
        <w:rPr>
          <w:color w:val="A9B7C6"/>
          <w:sz w:val="18"/>
          <w:szCs w:val="18"/>
          <w:lang w:val="en-CA"/>
        </w:rPr>
        <w:br/>
        <w:t xml:space="preserve">    </w:t>
      </w:r>
      <w:proofErr w:type="spellStart"/>
      <w:r w:rsidRPr="007B06D0">
        <w:rPr>
          <w:color w:val="A9B7C6"/>
          <w:sz w:val="18"/>
          <w:szCs w:val="18"/>
          <w:lang w:val="en-CA"/>
        </w:rPr>
        <w:t>edit_menu</w:t>
      </w:r>
      <w:proofErr w:type="spellEnd"/>
      <w:r w:rsidRPr="007B06D0">
        <w:rPr>
          <w:color w:val="CC7832"/>
          <w:sz w:val="18"/>
          <w:szCs w:val="18"/>
          <w:lang w:val="en-CA"/>
        </w:rPr>
        <w:t xml:space="preserve">, </w:t>
      </w:r>
      <w:r w:rsidRPr="007B06D0">
        <w:rPr>
          <w:color w:val="A9B7C6"/>
          <w:sz w:val="18"/>
          <w:szCs w:val="18"/>
          <w:lang w:val="en-CA"/>
        </w:rPr>
        <w:t xml:space="preserve">enabled = </w:t>
      </w:r>
      <w:proofErr w:type="spellStart"/>
      <w:r w:rsidRPr="007B06D0">
        <w:rPr>
          <w:color w:val="94558D"/>
          <w:sz w:val="18"/>
          <w:szCs w:val="18"/>
          <w:lang w:val="en-CA"/>
        </w:rPr>
        <w:t>self</w:t>
      </w:r>
      <w:r w:rsidRPr="007B06D0">
        <w:rPr>
          <w:color w:val="A9B7C6"/>
          <w:sz w:val="18"/>
          <w:szCs w:val="18"/>
          <w:lang w:val="en-CA"/>
        </w:rPr>
        <w:t>.create_menu</w:t>
      </w:r>
      <w:proofErr w:type="spellEnd"/>
      <w:r w:rsidRPr="007B06D0">
        <w:rPr>
          <w:color w:val="A9B7C6"/>
          <w:sz w:val="18"/>
          <w:szCs w:val="18"/>
          <w:lang w:val="en-CA"/>
        </w:rPr>
        <w:t>(</w:t>
      </w:r>
      <w:proofErr w:type="spellStart"/>
      <w:r w:rsidRPr="007B06D0">
        <w:rPr>
          <w:color w:val="A9B7C6"/>
          <w:sz w:val="18"/>
          <w:szCs w:val="18"/>
          <w:lang w:val="en-CA"/>
        </w:rPr>
        <w:t>ToolFrame.menu_edit_items</w:t>
      </w:r>
      <w:proofErr w:type="spellEnd"/>
      <w:r w:rsidRPr="007B06D0">
        <w:rPr>
          <w:color w:val="CC7832"/>
          <w:sz w:val="18"/>
          <w:szCs w:val="18"/>
          <w:lang w:val="en-CA"/>
        </w:rPr>
        <w:t xml:space="preserve">, </w:t>
      </w:r>
      <w:r w:rsidRPr="007B06D0">
        <w:rPr>
          <w:color w:val="A9B7C6"/>
          <w:sz w:val="18"/>
          <w:szCs w:val="18"/>
          <w:lang w:val="en-CA"/>
        </w:rPr>
        <w:t>ops)</w:t>
      </w:r>
      <w:r w:rsidRPr="007B06D0">
        <w:rPr>
          <w:color w:val="A9B7C6"/>
          <w:sz w:val="18"/>
          <w:szCs w:val="18"/>
          <w:lang w:val="en-CA"/>
        </w:rPr>
        <w:br/>
        <w:t xml:space="preserve">    </w:t>
      </w:r>
      <w:proofErr w:type="spellStart"/>
      <w:r w:rsidRPr="007B06D0">
        <w:rPr>
          <w:color w:val="A9B7C6"/>
          <w:sz w:val="18"/>
          <w:szCs w:val="18"/>
          <w:lang w:val="en-CA"/>
        </w:rPr>
        <w:t>menu_bar.Append</w:t>
      </w:r>
      <w:proofErr w:type="spellEnd"/>
      <w:r w:rsidRPr="007B06D0">
        <w:rPr>
          <w:color w:val="A9B7C6"/>
          <w:sz w:val="18"/>
          <w:szCs w:val="18"/>
          <w:lang w:val="en-CA"/>
        </w:rPr>
        <w:t>(</w:t>
      </w:r>
      <w:proofErr w:type="spellStart"/>
      <w:r w:rsidRPr="007B06D0">
        <w:rPr>
          <w:color w:val="A9B7C6"/>
          <w:sz w:val="18"/>
          <w:szCs w:val="18"/>
          <w:lang w:val="en-CA"/>
        </w:rPr>
        <w:t>edit_menu</w:t>
      </w:r>
      <w:proofErr w:type="spellEnd"/>
      <w:r w:rsidRPr="007B06D0">
        <w:rPr>
          <w:color w:val="CC7832"/>
          <w:sz w:val="18"/>
          <w:szCs w:val="18"/>
          <w:lang w:val="en-CA"/>
        </w:rPr>
        <w:t xml:space="preserve">, </w:t>
      </w:r>
      <w:r w:rsidRPr="007B06D0">
        <w:rPr>
          <w:color w:val="A5C261"/>
          <w:sz w:val="18"/>
          <w:szCs w:val="18"/>
          <w:lang w:val="en-CA"/>
        </w:rPr>
        <w:t>'Edit'</w:t>
      </w:r>
      <w:r w:rsidRPr="007B06D0">
        <w:rPr>
          <w:color w:val="A9B7C6"/>
          <w:sz w:val="18"/>
          <w:szCs w:val="18"/>
          <w:lang w:val="en-CA"/>
        </w:rPr>
        <w:t>)</w:t>
      </w:r>
      <w:r w:rsidRPr="007B06D0">
        <w:rPr>
          <w:color w:val="A9B7C6"/>
          <w:sz w:val="18"/>
          <w:szCs w:val="18"/>
          <w:lang w:val="en-CA"/>
        </w:rPr>
        <w:br/>
        <w:t xml:space="preserve">    </w:t>
      </w:r>
      <w:proofErr w:type="spellStart"/>
      <w:r w:rsidRPr="007B06D0">
        <w:rPr>
          <w:color w:val="A9B7C6"/>
          <w:sz w:val="18"/>
          <w:szCs w:val="18"/>
          <w:lang w:val="en-CA"/>
        </w:rPr>
        <w:t>view_menu</w:t>
      </w:r>
      <w:proofErr w:type="spellEnd"/>
      <w:r w:rsidRPr="007B06D0">
        <w:rPr>
          <w:color w:val="CC7832"/>
          <w:sz w:val="18"/>
          <w:szCs w:val="18"/>
          <w:lang w:val="en-CA"/>
        </w:rPr>
        <w:t xml:space="preserve">, </w:t>
      </w:r>
      <w:r w:rsidRPr="007B06D0">
        <w:rPr>
          <w:color w:val="A9B7C6"/>
          <w:sz w:val="18"/>
          <w:szCs w:val="18"/>
          <w:lang w:val="en-CA"/>
        </w:rPr>
        <w:t xml:space="preserve">enabled = </w:t>
      </w:r>
      <w:proofErr w:type="spellStart"/>
      <w:r w:rsidRPr="007B06D0">
        <w:rPr>
          <w:color w:val="94558D"/>
          <w:sz w:val="18"/>
          <w:szCs w:val="18"/>
          <w:lang w:val="en-CA"/>
        </w:rPr>
        <w:t>self</w:t>
      </w:r>
      <w:r w:rsidRPr="007B06D0">
        <w:rPr>
          <w:color w:val="A9B7C6"/>
          <w:sz w:val="18"/>
          <w:szCs w:val="18"/>
          <w:lang w:val="en-CA"/>
        </w:rPr>
        <w:t>.create_menu</w:t>
      </w:r>
      <w:proofErr w:type="spellEnd"/>
      <w:r w:rsidRPr="007B06D0">
        <w:rPr>
          <w:color w:val="A9B7C6"/>
          <w:sz w:val="18"/>
          <w:szCs w:val="18"/>
          <w:lang w:val="en-CA"/>
        </w:rPr>
        <w:t>(</w:t>
      </w:r>
      <w:proofErr w:type="spellStart"/>
      <w:r w:rsidRPr="007B06D0">
        <w:rPr>
          <w:color w:val="A9B7C6"/>
          <w:sz w:val="18"/>
          <w:szCs w:val="18"/>
          <w:lang w:val="en-CA"/>
        </w:rPr>
        <w:t>ToolFrame.menu_view_items</w:t>
      </w:r>
      <w:proofErr w:type="spellEnd"/>
      <w:r w:rsidRPr="007B06D0">
        <w:rPr>
          <w:color w:val="CC7832"/>
          <w:sz w:val="18"/>
          <w:szCs w:val="18"/>
          <w:lang w:val="en-CA"/>
        </w:rPr>
        <w:t xml:space="preserve">, </w:t>
      </w:r>
      <w:r w:rsidRPr="007B06D0">
        <w:rPr>
          <w:color w:val="A9B7C6"/>
          <w:sz w:val="18"/>
          <w:szCs w:val="18"/>
          <w:lang w:val="en-CA"/>
        </w:rPr>
        <w:t>ops)</w:t>
      </w:r>
      <w:r w:rsidRPr="007B06D0">
        <w:rPr>
          <w:color w:val="A9B7C6"/>
          <w:sz w:val="18"/>
          <w:szCs w:val="18"/>
          <w:lang w:val="en-CA"/>
        </w:rPr>
        <w:br/>
        <w:t xml:space="preserve">    </w:t>
      </w:r>
      <w:proofErr w:type="spellStart"/>
      <w:r w:rsidRPr="007B06D0">
        <w:rPr>
          <w:color w:val="A9B7C6"/>
          <w:sz w:val="18"/>
          <w:szCs w:val="18"/>
          <w:lang w:val="en-CA"/>
        </w:rPr>
        <w:t>menu_bar.Append</w:t>
      </w:r>
      <w:proofErr w:type="spellEnd"/>
      <w:r w:rsidRPr="007B06D0">
        <w:rPr>
          <w:color w:val="A9B7C6"/>
          <w:sz w:val="18"/>
          <w:szCs w:val="18"/>
          <w:lang w:val="en-CA"/>
        </w:rPr>
        <w:t>(</w:t>
      </w:r>
      <w:proofErr w:type="spellStart"/>
      <w:r w:rsidRPr="007B06D0">
        <w:rPr>
          <w:color w:val="A9B7C6"/>
          <w:sz w:val="18"/>
          <w:szCs w:val="18"/>
          <w:lang w:val="en-CA"/>
        </w:rPr>
        <w:t>view_menu</w:t>
      </w:r>
      <w:proofErr w:type="spellEnd"/>
      <w:r w:rsidRPr="007B06D0">
        <w:rPr>
          <w:color w:val="CC7832"/>
          <w:sz w:val="18"/>
          <w:szCs w:val="18"/>
          <w:lang w:val="en-CA"/>
        </w:rPr>
        <w:t xml:space="preserve">, </w:t>
      </w:r>
      <w:r w:rsidRPr="007B06D0">
        <w:rPr>
          <w:color w:val="A5C261"/>
          <w:sz w:val="18"/>
          <w:szCs w:val="18"/>
          <w:lang w:val="en-CA"/>
        </w:rPr>
        <w:t>'View'</w:t>
      </w:r>
      <w:r w:rsidRPr="007B06D0">
        <w:rPr>
          <w:color w:val="A9B7C6"/>
          <w:sz w:val="18"/>
          <w:szCs w:val="18"/>
          <w:lang w:val="en-CA"/>
        </w:rPr>
        <w:t>)</w:t>
      </w:r>
      <w:r w:rsidRPr="007B06D0">
        <w:rPr>
          <w:color w:val="A9B7C6"/>
          <w:sz w:val="18"/>
          <w:szCs w:val="18"/>
          <w:lang w:val="en-CA"/>
        </w:rPr>
        <w:br/>
        <w:t xml:space="preserve">    </w:t>
      </w:r>
      <w:proofErr w:type="spellStart"/>
      <w:r w:rsidRPr="007B06D0">
        <w:rPr>
          <w:color w:val="A9B7C6"/>
          <w:sz w:val="18"/>
          <w:szCs w:val="18"/>
          <w:lang w:val="en-CA"/>
        </w:rPr>
        <w:t>help_menu</w:t>
      </w:r>
      <w:proofErr w:type="spellEnd"/>
      <w:r w:rsidRPr="007B06D0">
        <w:rPr>
          <w:color w:val="CC7832"/>
          <w:sz w:val="18"/>
          <w:szCs w:val="18"/>
          <w:lang w:val="en-CA"/>
        </w:rPr>
        <w:t xml:space="preserve">, </w:t>
      </w:r>
      <w:r w:rsidRPr="007B06D0">
        <w:rPr>
          <w:color w:val="A9B7C6"/>
          <w:sz w:val="18"/>
          <w:szCs w:val="18"/>
          <w:lang w:val="en-CA"/>
        </w:rPr>
        <w:t xml:space="preserve">enabled = </w:t>
      </w:r>
      <w:proofErr w:type="spellStart"/>
      <w:r w:rsidRPr="007B06D0">
        <w:rPr>
          <w:color w:val="94558D"/>
          <w:sz w:val="18"/>
          <w:szCs w:val="18"/>
          <w:lang w:val="en-CA"/>
        </w:rPr>
        <w:t>self</w:t>
      </w:r>
      <w:r w:rsidRPr="007B06D0">
        <w:rPr>
          <w:color w:val="A9B7C6"/>
          <w:sz w:val="18"/>
          <w:szCs w:val="18"/>
          <w:lang w:val="en-CA"/>
        </w:rPr>
        <w:t>.create_menu</w:t>
      </w:r>
      <w:proofErr w:type="spellEnd"/>
      <w:r w:rsidRPr="007B06D0">
        <w:rPr>
          <w:color w:val="A9B7C6"/>
          <w:sz w:val="18"/>
          <w:szCs w:val="18"/>
          <w:lang w:val="en-CA"/>
        </w:rPr>
        <w:t>(</w:t>
      </w:r>
      <w:proofErr w:type="spellStart"/>
      <w:r w:rsidRPr="007B06D0">
        <w:rPr>
          <w:color w:val="A9B7C6"/>
          <w:sz w:val="18"/>
          <w:szCs w:val="18"/>
          <w:lang w:val="en-CA"/>
        </w:rPr>
        <w:t>ToolFrame.menu_help_items</w:t>
      </w:r>
      <w:proofErr w:type="spellEnd"/>
      <w:r w:rsidRPr="007B06D0">
        <w:rPr>
          <w:color w:val="CC7832"/>
          <w:sz w:val="18"/>
          <w:szCs w:val="18"/>
          <w:lang w:val="en-CA"/>
        </w:rPr>
        <w:t xml:space="preserve">, </w:t>
      </w:r>
      <w:r w:rsidRPr="007B06D0">
        <w:rPr>
          <w:color w:val="A9B7C6"/>
          <w:sz w:val="18"/>
          <w:szCs w:val="18"/>
          <w:lang w:val="en-CA"/>
        </w:rPr>
        <w:t>ops)</w:t>
      </w:r>
      <w:r w:rsidRPr="007B06D0">
        <w:rPr>
          <w:color w:val="A9B7C6"/>
          <w:sz w:val="18"/>
          <w:szCs w:val="18"/>
          <w:lang w:val="en-CA"/>
        </w:rPr>
        <w:br/>
        <w:t xml:space="preserve">    </w:t>
      </w:r>
      <w:proofErr w:type="spellStart"/>
      <w:r w:rsidRPr="007B06D0">
        <w:rPr>
          <w:color w:val="A9B7C6"/>
          <w:sz w:val="18"/>
          <w:szCs w:val="18"/>
          <w:lang w:val="en-CA"/>
        </w:rPr>
        <w:t>menu_bar.Append</w:t>
      </w:r>
      <w:proofErr w:type="spellEnd"/>
      <w:r w:rsidRPr="007B06D0">
        <w:rPr>
          <w:color w:val="A9B7C6"/>
          <w:sz w:val="18"/>
          <w:szCs w:val="18"/>
          <w:lang w:val="en-CA"/>
        </w:rPr>
        <w:t>(</w:t>
      </w:r>
      <w:proofErr w:type="spellStart"/>
      <w:r w:rsidRPr="007B06D0">
        <w:rPr>
          <w:color w:val="A9B7C6"/>
          <w:sz w:val="18"/>
          <w:szCs w:val="18"/>
          <w:lang w:val="en-CA"/>
        </w:rPr>
        <w:t>help_menu</w:t>
      </w:r>
      <w:proofErr w:type="spellEnd"/>
      <w:r w:rsidRPr="007B06D0">
        <w:rPr>
          <w:color w:val="CC7832"/>
          <w:sz w:val="18"/>
          <w:szCs w:val="18"/>
          <w:lang w:val="en-CA"/>
        </w:rPr>
        <w:t xml:space="preserve">, </w:t>
      </w:r>
      <w:r w:rsidRPr="007B06D0">
        <w:rPr>
          <w:color w:val="A5C261"/>
          <w:sz w:val="18"/>
          <w:szCs w:val="18"/>
          <w:lang w:val="en-CA"/>
        </w:rPr>
        <w:t>'Help'</w:t>
      </w:r>
      <w:r w:rsidRPr="007B06D0">
        <w:rPr>
          <w:color w:val="A9B7C6"/>
          <w:sz w:val="18"/>
          <w:szCs w:val="18"/>
          <w:lang w:val="en-CA"/>
        </w:rPr>
        <w:t>)</w:t>
      </w:r>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.SetMenuBar</w:t>
      </w:r>
      <w:proofErr w:type="spellEnd"/>
      <w:r w:rsidRPr="007B06D0">
        <w:rPr>
          <w:color w:val="A9B7C6"/>
          <w:sz w:val="18"/>
          <w:szCs w:val="18"/>
          <w:lang w:val="en-CA"/>
        </w:rPr>
        <w:t>(</w:t>
      </w:r>
      <w:proofErr w:type="spellStart"/>
      <w:r w:rsidRPr="007B06D0">
        <w:rPr>
          <w:color w:val="A9B7C6"/>
          <w:sz w:val="18"/>
          <w:szCs w:val="18"/>
          <w:lang w:val="en-CA"/>
        </w:rPr>
        <w:t>menu_bar</w:t>
      </w:r>
      <w:proofErr w:type="spellEnd"/>
      <w:r w:rsidRPr="007B06D0">
        <w:rPr>
          <w:color w:val="A9B7C6"/>
          <w:sz w:val="18"/>
          <w:szCs w:val="18"/>
          <w:lang w:val="en-CA"/>
        </w:rPr>
        <w:t>)</w:t>
      </w:r>
      <w:r w:rsidRPr="007B06D0">
        <w:rPr>
          <w:color w:val="A9B7C6"/>
          <w:sz w:val="18"/>
          <w:szCs w:val="18"/>
          <w:lang w:val="en-CA"/>
        </w:rPr>
        <w:br/>
        <w:t xml:space="preserve">    </w:t>
      </w:r>
      <w:r w:rsidRPr="007B06D0">
        <w:rPr>
          <w:color w:val="CC7832"/>
          <w:sz w:val="18"/>
          <w:szCs w:val="18"/>
          <w:lang w:val="en-CA"/>
        </w:rPr>
        <w:t xml:space="preserve">return </w:t>
      </w:r>
      <w:proofErr w:type="spellStart"/>
      <w:r w:rsidRPr="007B06D0">
        <w:rPr>
          <w:color w:val="A9B7C6"/>
          <w:sz w:val="18"/>
          <w:szCs w:val="18"/>
          <w:lang w:val="en-CA"/>
        </w:rPr>
        <w:t>menu_bar</w:t>
      </w:r>
      <w:proofErr w:type="spellEnd"/>
      <w:proofErr w:type="gramEnd"/>
    </w:p>
    <w:p w14:paraId="5EF578AC" w14:textId="77777777" w:rsidR="00EA0359" w:rsidRDefault="00EA0359" w:rsidP="007B06D0">
      <w:pPr>
        <w:pStyle w:val="Corpsdetexte"/>
      </w:pPr>
    </w:p>
    <w:p w14:paraId="418FD3EB" w14:textId="102E0BD7" w:rsidR="00700715" w:rsidRDefault="00700715" w:rsidP="00D07599">
      <w:pPr>
        <w:pStyle w:val="Titre3"/>
      </w:pPr>
      <w:bookmarkStart w:id="62" w:name="_Toc17464504"/>
      <w:r>
        <w:t xml:space="preserve">Modification to </w:t>
      </w:r>
      <w:r w:rsidR="00610715">
        <w:t>the Drivers</w:t>
      </w:r>
      <w:bookmarkEnd w:id="62"/>
    </w:p>
    <w:p w14:paraId="5188E51C" w14:textId="56CB8937" w:rsidR="00845EF3" w:rsidRPr="00D07599" w:rsidRDefault="00845EF3" w:rsidP="00D07599">
      <w:pPr>
        <w:pStyle w:val="Titre4"/>
      </w:pPr>
      <w:bookmarkStart w:id="63" w:name="_Toc17464505"/>
      <w:r>
        <w:t>RealTimePlotting.py</w:t>
      </w:r>
      <w:bookmarkEnd w:id="63"/>
    </w:p>
    <w:p w14:paraId="1E9BEB84" w14:textId="6FAFF1C5" w:rsidR="00610715" w:rsidRDefault="00610715" w:rsidP="00D07599">
      <w:pPr>
        <w:pStyle w:val="Corpsdetexte"/>
      </w:pPr>
      <w:r>
        <w:t>The big modification I did to the drivers is adding the RealTimePlotting.py script, which implement the real-time plotting feature.</w:t>
      </w:r>
      <w:r w:rsidR="00EA0359">
        <w:t xml:space="preserve"> I added some comment to the code to let you understand my thinking better.</w:t>
      </w:r>
    </w:p>
    <w:p w14:paraId="214A94A6" w14:textId="2BE3AE05" w:rsidR="00610715" w:rsidRDefault="00610715" w:rsidP="00D07599">
      <w:pPr>
        <w:pStyle w:val="Corpsdetexte"/>
        <w:numPr>
          <w:ilvl w:val="0"/>
          <w:numId w:val="47"/>
        </w:numPr>
      </w:pPr>
      <w:r>
        <w:t xml:space="preserve">It is composed of the main function </w:t>
      </w:r>
      <w:proofErr w:type="spellStart"/>
      <w:proofErr w:type="gramStart"/>
      <w:r>
        <w:t>RealTimePlottingDialog</w:t>
      </w:r>
      <w:proofErr w:type="spellEnd"/>
      <w:r>
        <w:t>(</w:t>
      </w:r>
      <w:proofErr w:type="spellStart"/>
      <w:proofErr w:type="gramEnd"/>
      <w:r>
        <w:t>rtp_conn</w:t>
      </w:r>
      <w:proofErr w:type="spellEnd"/>
      <w:r>
        <w:t>). This function initialize a new GUI and let it run.</w:t>
      </w:r>
    </w:p>
    <w:p w14:paraId="5EC1ADBD" w14:textId="77777777" w:rsidR="00610715" w:rsidRPr="00D07599" w:rsidRDefault="00610715" w:rsidP="00D07599">
      <w:pPr>
        <w:pStyle w:val="PrformatHTML"/>
        <w:shd w:val="clear" w:color="auto" w:fill="2B2B2B"/>
        <w:ind w:left="720"/>
        <w:rPr>
          <w:color w:val="A9B7C6"/>
          <w:sz w:val="18"/>
          <w:szCs w:val="18"/>
          <w:lang w:val="en-CA"/>
        </w:rPr>
      </w:pPr>
      <w:proofErr w:type="spellStart"/>
      <w:proofErr w:type="gramStart"/>
      <w:r w:rsidRPr="00D07599">
        <w:rPr>
          <w:color w:val="CC7832"/>
          <w:sz w:val="18"/>
          <w:szCs w:val="18"/>
          <w:lang w:val="en-CA"/>
        </w:rPr>
        <w:t>def</w:t>
      </w:r>
      <w:proofErr w:type="spellEnd"/>
      <w:proofErr w:type="gramEnd"/>
      <w:r w:rsidRPr="00D07599">
        <w:rPr>
          <w:color w:val="CC7832"/>
          <w:sz w:val="18"/>
          <w:szCs w:val="18"/>
          <w:lang w:val="en-CA"/>
        </w:rPr>
        <w:t xml:space="preserve"> </w:t>
      </w:r>
      <w:proofErr w:type="spellStart"/>
      <w:r w:rsidRPr="00D07599">
        <w:rPr>
          <w:color w:val="FFC66D"/>
          <w:sz w:val="18"/>
          <w:szCs w:val="18"/>
          <w:lang w:val="en-CA"/>
        </w:rPr>
        <w:t>RealTimePlottingDialog</w:t>
      </w:r>
      <w:proofErr w:type="spellEnd"/>
      <w:r w:rsidRPr="00D07599">
        <w:rPr>
          <w:color w:val="A9B7C6"/>
          <w:sz w:val="18"/>
          <w:szCs w:val="18"/>
          <w:lang w:val="en-CA"/>
        </w:rPr>
        <w:t>(</w:t>
      </w:r>
      <w:proofErr w:type="spellStart"/>
      <w:r w:rsidRPr="00D07599">
        <w:rPr>
          <w:color w:val="A9B7C6"/>
          <w:sz w:val="18"/>
          <w:szCs w:val="18"/>
          <w:lang w:val="en-CA"/>
        </w:rPr>
        <w:t>rtp_conn</w:t>
      </w:r>
      <w:proofErr w:type="spellEnd"/>
      <w:r w:rsidRPr="00D07599">
        <w:rPr>
          <w:color w:val="A9B7C6"/>
          <w:sz w:val="18"/>
          <w:szCs w:val="18"/>
          <w:lang w:val="en-CA"/>
        </w:rPr>
        <w:t>):</w:t>
      </w:r>
      <w:r w:rsidRPr="00D07599">
        <w:rPr>
          <w:color w:val="A9B7C6"/>
          <w:sz w:val="18"/>
          <w:szCs w:val="18"/>
          <w:lang w:val="en-CA"/>
        </w:rPr>
        <w:br/>
        <w:t xml:space="preserve">    app = </w:t>
      </w:r>
      <w:proofErr w:type="spellStart"/>
      <w:r w:rsidRPr="00D07599">
        <w:rPr>
          <w:color w:val="A9B7C6"/>
          <w:sz w:val="18"/>
          <w:szCs w:val="18"/>
          <w:lang w:val="en-CA"/>
        </w:rPr>
        <w:t>wx.App</w:t>
      </w:r>
      <w:proofErr w:type="spellEnd"/>
      <w:r w:rsidRPr="00D07599">
        <w:rPr>
          <w:color w:val="A9B7C6"/>
          <w:sz w:val="18"/>
          <w:szCs w:val="18"/>
          <w:lang w:val="en-CA"/>
        </w:rPr>
        <w:t>()</w:t>
      </w:r>
      <w:r w:rsidRPr="00D07599">
        <w:rPr>
          <w:color w:val="A9B7C6"/>
          <w:sz w:val="18"/>
          <w:szCs w:val="18"/>
          <w:lang w:val="en-CA"/>
        </w:rPr>
        <w:br/>
        <w:t xml:space="preserve">    </w:t>
      </w:r>
      <w:proofErr w:type="spellStart"/>
      <w:r w:rsidRPr="00D07599">
        <w:rPr>
          <w:color w:val="A9B7C6"/>
          <w:sz w:val="18"/>
          <w:szCs w:val="18"/>
          <w:lang w:val="en-CA"/>
        </w:rPr>
        <w:t>app.frame</w:t>
      </w:r>
      <w:proofErr w:type="spellEnd"/>
      <w:r w:rsidRPr="00D07599">
        <w:rPr>
          <w:color w:val="A9B7C6"/>
          <w:sz w:val="18"/>
          <w:szCs w:val="18"/>
          <w:lang w:val="en-CA"/>
        </w:rPr>
        <w:t xml:space="preserve"> = </w:t>
      </w:r>
      <w:proofErr w:type="spellStart"/>
      <w:r w:rsidRPr="00D07599">
        <w:rPr>
          <w:color w:val="A9B7C6"/>
          <w:sz w:val="18"/>
          <w:szCs w:val="18"/>
          <w:lang w:val="en-CA"/>
        </w:rPr>
        <w:t>GraphFrame</w:t>
      </w:r>
      <w:proofErr w:type="spellEnd"/>
      <w:r w:rsidRPr="00D07599">
        <w:rPr>
          <w:color w:val="A9B7C6"/>
          <w:sz w:val="18"/>
          <w:szCs w:val="18"/>
          <w:lang w:val="en-CA"/>
        </w:rPr>
        <w:t>(</w:t>
      </w:r>
      <w:proofErr w:type="spellStart"/>
      <w:r w:rsidRPr="00D07599">
        <w:rPr>
          <w:color w:val="A9B7C6"/>
          <w:sz w:val="18"/>
          <w:szCs w:val="18"/>
          <w:lang w:val="en-CA"/>
        </w:rPr>
        <w:t>rtp_conn</w:t>
      </w:r>
      <w:proofErr w:type="spellEnd"/>
      <w:r w:rsidRPr="00D07599">
        <w:rPr>
          <w:color w:val="A9B7C6"/>
          <w:sz w:val="18"/>
          <w:szCs w:val="18"/>
          <w:lang w:val="en-CA"/>
        </w:rPr>
        <w:t>)</w:t>
      </w:r>
      <w:r w:rsidRPr="00D07599">
        <w:rPr>
          <w:color w:val="A9B7C6"/>
          <w:sz w:val="18"/>
          <w:szCs w:val="18"/>
          <w:lang w:val="en-CA"/>
        </w:rPr>
        <w:br/>
        <w:t xml:space="preserve">    </w:t>
      </w:r>
      <w:proofErr w:type="spellStart"/>
      <w:r w:rsidRPr="00D07599">
        <w:rPr>
          <w:color w:val="A9B7C6"/>
          <w:sz w:val="18"/>
          <w:szCs w:val="18"/>
          <w:lang w:val="en-CA"/>
        </w:rPr>
        <w:t>alignToBottomRight</w:t>
      </w:r>
      <w:proofErr w:type="spellEnd"/>
      <w:r w:rsidRPr="00D07599">
        <w:rPr>
          <w:color w:val="A9B7C6"/>
          <w:sz w:val="18"/>
          <w:szCs w:val="18"/>
          <w:lang w:val="en-CA"/>
        </w:rPr>
        <w:t>(</w:t>
      </w:r>
      <w:proofErr w:type="spellStart"/>
      <w:r w:rsidRPr="00D07599">
        <w:rPr>
          <w:color w:val="A9B7C6"/>
          <w:sz w:val="18"/>
          <w:szCs w:val="18"/>
          <w:lang w:val="en-CA"/>
        </w:rPr>
        <w:t>app.frame</w:t>
      </w:r>
      <w:proofErr w:type="spellEnd"/>
      <w:r w:rsidRPr="00D07599">
        <w:rPr>
          <w:color w:val="A9B7C6"/>
          <w:sz w:val="18"/>
          <w:szCs w:val="18"/>
          <w:lang w:val="en-CA"/>
        </w:rPr>
        <w:t>)</w:t>
      </w:r>
      <w:r w:rsidRPr="00D07599">
        <w:rPr>
          <w:color w:val="A9B7C6"/>
          <w:sz w:val="18"/>
          <w:szCs w:val="18"/>
          <w:lang w:val="en-CA"/>
        </w:rPr>
        <w:br/>
        <w:t xml:space="preserve">    </w:t>
      </w:r>
      <w:proofErr w:type="spellStart"/>
      <w:r w:rsidRPr="00D07599">
        <w:rPr>
          <w:color w:val="A9B7C6"/>
          <w:sz w:val="18"/>
          <w:szCs w:val="18"/>
          <w:lang w:val="en-CA"/>
        </w:rPr>
        <w:t>app.SetTopWindow</w:t>
      </w:r>
      <w:proofErr w:type="spellEnd"/>
      <w:r w:rsidRPr="00D07599">
        <w:rPr>
          <w:color w:val="A9B7C6"/>
          <w:sz w:val="18"/>
          <w:szCs w:val="18"/>
          <w:lang w:val="en-CA"/>
        </w:rPr>
        <w:t>(</w:t>
      </w:r>
      <w:proofErr w:type="spellStart"/>
      <w:r w:rsidRPr="00D07599">
        <w:rPr>
          <w:color w:val="A9B7C6"/>
          <w:sz w:val="18"/>
          <w:szCs w:val="18"/>
          <w:lang w:val="en-CA"/>
        </w:rPr>
        <w:t>app.frame</w:t>
      </w:r>
      <w:proofErr w:type="spellEnd"/>
      <w:r w:rsidRPr="00D07599">
        <w:rPr>
          <w:color w:val="A9B7C6"/>
          <w:sz w:val="18"/>
          <w:szCs w:val="18"/>
          <w:lang w:val="en-CA"/>
        </w:rPr>
        <w:t>)</w:t>
      </w:r>
      <w:r w:rsidRPr="00D07599">
        <w:rPr>
          <w:color w:val="A9B7C6"/>
          <w:sz w:val="18"/>
          <w:szCs w:val="18"/>
          <w:lang w:val="en-CA"/>
        </w:rPr>
        <w:br/>
      </w:r>
      <w:r w:rsidRPr="00D07599">
        <w:rPr>
          <w:color w:val="A9B7C6"/>
          <w:sz w:val="18"/>
          <w:szCs w:val="18"/>
          <w:lang w:val="en-CA"/>
        </w:rPr>
        <w:lastRenderedPageBreak/>
        <w:t xml:space="preserve">    </w:t>
      </w:r>
      <w:proofErr w:type="spellStart"/>
      <w:r w:rsidRPr="00D07599">
        <w:rPr>
          <w:color w:val="A9B7C6"/>
          <w:sz w:val="18"/>
          <w:szCs w:val="18"/>
          <w:lang w:val="en-CA"/>
        </w:rPr>
        <w:t>app.frame.Show</w:t>
      </w:r>
      <w:proofErr w:type="spellEnd"/>
      <w:r w:rsidRPr="00D07599">
        <w:rPr>
          <w:color w:val="A9B7C6"/>
          <w:sz w:val="18"/>
          <w:szCs w:val="18"/>
          <w:lang w:val="en-CA"/>
        </w:rPr>
        <w:t>()</w:t>
      </w:r>
      <w:r w:rsidRPr="00D07599">
        <w:rPr>
          <w:color w:val="A9B7C6"/>
          <w:sz w:val="18"/>
          <w:szCs w:val="18"/>
          <w:lang w:val="en-CA"/>
        </w:rPr>
        <w:br/>
        <w:t xml:space="preserve">    </w:t>
      </w:r>
      <w:proofErr w:type="spellStart"/>
      <w:r w:rsidRPr="00D07599">
        <w:rPr>
          <w:color w:val="A9B7C6"/>
          <w:sz w:val="18"/>
          <w:szCs w:val="18"/>
          <w:lang w:val="en-CA"/>
        </w:rPr>
        <w:t>app.MainLoop</w:t>
      </w:r>
      <w:proofErr w:type="spellEnd"/>
      <w:r w:rsidRPr="00D07599">
        <w:rPr>
          <w:color w:val="A9B7C6"/>
          <w:sz w:val="18"/>
          <w:szCs w:val="18"/>
          <w:lang w:val="en-CA"/>
        </w:rPr>
        <w:t>()</w:t>
      </w:r>
    </w:p>
    <w:p w14:paraId="5897C790" w14:textId="2A824451" w:rsidR="00610715" w:rsidRDefault="00610715" w:rsidP="00D07599">
      <w:pPr>
        <w:pStyle w:val="Corpsdetexte"/>
        <w:numPr>
          <w:ilvl w:val="0"/>
          <w:numId w:val="47"/>
        </w:numPr>
      </w:pPr>
      <w:r>
        <w:t xml:space="preserve">I </w:t>
      </w:r>
      <w:r w:rsidR="00D07599">
        <w:t>will not</w:t>
      </w:r>
      <w:r>
        <w:t xml:space="preserve"> go in details</w:t>
      </w:r>
      <w:r w:rsidR="00845EF3">
        <w:t xml:space="preserve"> in how the GUI </w:t>
      </w:r>
      <w:proofErr w:type="gramStart"/>
      <w:r w:rsidR="00845EF3">
        <w:t>is done</w:t>
      </w:r>
      <w:proofErr w:type="gramEnd"/>
      <w:r w:rsidR="00845EF3">
        <w:t>. Moreover,</w:t>
      </w:r>
      <w:r>
        <w:t xml:space="preserve"> the </w:t>
      </w:r>
      <w:proofErr w:type="spellStart"/>
      <w:r>
        <w:t>GraphFrame</w:t>
      </w:r>
      <w:proofErr w:type="spellEnd"/>
      <w:r>
        <w:t xml:space="preserve"> class initialize the GUI</w:t>
      </w:r>
      <w:r w:rsidR="00EA0359">
        <w:t xml:space="preserve"> with his create functions.</w:t>
      </w:r>
    </w:p>
    <w:p w14:paraId="5AF3B117" w14:textId="251DED43" w:rsidR="00EA0359" w:rsidRPr="007B06D0" w:rsidRDefault="00EA0359" w:rsidP="007B06D0">
      <w:pPr>
        <w:pStyle w:val="PrformatHTML"/>
        <w:shd w:val="clear" w:color="auto" w:fill="2B2B2B"/>
        <w:ind w:left="720"/>
        <w:rPr>
          <w:color w:val="A9B7C6"/>
          <w:sz w:val="18"/>
          <w:szCs w:val="18"/>
          <w:lang w:val="en-CA"/>
        </w:rPr>
      </w:pPr>
      <w:r w:rsidRPr="007B06D0">
        <w:rPr>
          <w:color w:val="CC7832"/>
          <w:sz w:val="18"/>
          <w:szCs w:val="18"/>
          <w:lang w:val="en-CA"/>
        </w:rPr>
        <w:t xml:space="preserve">class </w:t>
      </w:r>
      <w:proofErr w:type="spellStart"/>
      <w:r w:rsidRPr="007B06D0">
        <w:rPr>
          <w:color w:val="A9B7C6"/>
          <w:sz w:val="18"/>
          <w:szCs w:val="18"/>
          <w:lang w:val="en-CA"/>
        </w:rPr>
        <w:t>GraphFrame</w:t>
      </w:r>
      <w:proofErr w:type="spellEnd"/>
      <w:r w:rsidRPr="007B06D0">
        <w:rPr>
          <w:color w:val="A9B7C6"/>
          <w:sz w:val="18"/>
          <w:szCs w:val="18"/>
          <w:lang w:val="en-CA"/>
        </w:rPr>
        <w:t>(</w:t>
      </w:r>
      <w:proofErr w:type="spellStart"/>
      <w:r w:rsidRPr="007B06D0">
        <w:rPr>
          <w:color w:val="A9B7C6"/>
          <w:sz w:val="18"/>
          <w:szCs w:val="18"/>
          <w:lang w:val="en-CA"/>
        </w:rPr>
        <w:t>wx.Frame</w:t>
      </w:r>
      <w:proofErr w:type="spellEnd"/>
      <w:r w:rsidRPr="007B06D0">
        <w:rPr>
          <w:color w:val="A9B7C6"/>
          <w:sz w:val="18"/>
          <w:szCs w:val="18"/>
          <w:lang w:val="en-CA"/>
        </w:rPr>
        <w:t>):</w:t>
      </w:r>
      <w:r w:rsidRPr="007B06D0">
        <w:rPr>
          <w:color w:val="A9B7C6"/>
          <w:sz w:val="18"/>
          <w:szCs w:val="18"/>
          <w:lang w:val="en-CA"/>
        </w:rPr>
        <w:br/>
        <w:t xml:space="preserve">    </w:t>
      </w:r>
      <w:r w:rsidRPr="007B06D0">
        <w:rPr>
          <w:i/>
          <w:iCs/>
          <w:color w:val="629755"/>
          <w:sz w:val="18"/>
          <w:szCs w:val="18"/>
          <w:lang w:val="en-CA"/>
        </w:rPr>
        <w:t>""" The main frame of the application</w:t>
      </w:r>
      <w:r w:rsidRPr="007B06D0">
        <w:rPr>
          <w:i/>
          <w:iCs/>
          <w:color w:val="629755"/>
          <w:sz w:val="18"/>
          <w:szCs w:val="18"/>
          <w:lang w:val="en-CA"/>
        </w:rPr>
        <w:br/>
        <w:t xml:space="preserve">    """</w:t>
      </w:r>
      <w:r w:rsidRPr="007B06D0">
        <w:rPr>
          <w:i/>
          <w:iCs/>
          <w:color w:val="629755"/>
          <w:sz w:val="18"/>
          <w:szCs w:val="18"/>
          <w:lang w:val="en-CA"/>
        </w:rPr>
        <w:br/>
        <w:t xml:space="preserve">    </w:t>
      </w:r>
      <w:r w:rsidRPr="007B06D0">
        <w:rPr>
          <w:color w:val="A9B7C6"/>
          <w:sz w:val="18"/>
          <w:szCs w:val="18"/>
          <w:lang w:val="en-CA"/>
        </w:rPr>
        <w:t xml:space="preserve">title = </w:t>
      </w:r>
      <w:r w:rsidRPr="007B06D0">
        <w:rPr>
          <w:color w:val="A5C261"/>
          <w:sz w:val="18"/>
          <w:szCs w:val="18"/>
          <w:lang w:val="en-CA"/>
        </w:rPr>
        <w:t xml:space="preserve">'Demo: dynamic </w:t>
      </w:r>
      <w:proofErr w:type="spellStart"/>
      <w:r w:rsidRPr="007B06D0">
        <w:rPr>
          <w:color w:val="A5C261"/>
          <w:sz w:val="18"/>
          <w:szCs w:val="18"/>
          <w:lang w:val="en-CA"/>
        </w:rPr>
        <w:t>matplotlib</w:t>
      </w:r>
      <w:proofErr w:type="spellEnd"/>
      <w:r w:rsidRPr="007B06D0">
        <w:rPr>
          <w:color w:val="A5C261"/>
          <w:sz w:val="18"/>
          <w:szCs w:val="18"/>
          <w:lang w:val="en-CA"/>
        </w:rPr>
        <w:t xml:space="preserve"> graph'</w:t>
      </w:r>
      <w:r w:rsidRPr="007B06D0">
        <w:rPr>
          <w:color w:val="A5C261"/>
          <w:sz w:val="18"/>
          <w:szCs w:val="18"/>
          <w:lang w:val="en-CA"/>
        </w:rPr>
        <w:br/>
      </w:r>
      <w:r w:rsidRPr="007B06D0">
        <w:rPr>
          <w:color w:val="A5C261"/>
          <w:sz w:val="18"/>
          <w:szCs w:val="18"/>
          <w:lang w:val="en-CA"/>
        </w:rPr>
        <w:br/>
        <w:t xml:space="preserve">    </w:t>
      </w:r>
      <w:proofErr w:type="spellStart"/>
      <w:r w:rsidRPr="007B06D0">
        <w:rPr>
          <w:color w:val="CC7832"/>
          <w:sz w:val="18"/>
          <w:szCs w:val="18"/>
          <w:lang w:val="en-CA"/>
        </w:rPr>
        <w:t>def</w:t>
      </w:r>
      <w:proofErr w:type="spellEnd"/>
      <w:r w:rsidRPr="007B06D0">
        <w:rPr>
          <w:color w:val="CC7832"/>
          <w:sz w:val="18"/>
          <w:szCs w:val="18"/>
          <w:lang w:val="en-CA"/>
        </w:rPr>
        <w:t xml:space="preserve"> </w:t>
      </w:r>
      <w:r w:rsidRPr="007B06D0">
        <w:rPr>
          <w:color w:val="B200B2"/>
          <w:sz w:val="18"/>
          <w:szCs w:val="18"/>
          <w:lang w:val="en-CA"/>
        </w:rPr>
        <w:t>__</w:t>
      </w:r>
      <w:proofErr w:type="spellStart"/>
      <w:r w:rsidRPr="007B06D0">
        <w:rPr>
          <w:color w:val="B200B2"/>
          <w:sz w:val="18"/>
          <w:szCs w:val="18"/>
          <w:lang w:val="en-CA"/>
        </w:rPr>
        <w:t>init</w:t>
      </w:r>
      <w:proofErr w:type="spellEnd"/>
      <w:r w:rsidRPr="007B06D0">
        <w:rPr>
          <w:color w:val="B200B2"/>
          <w:sz w:val="18"/>
          <w:szCs w:val="18"/>
          <w:lang w:val="en-CA"/>
        </w:rPr>
        <w:t>__</w:t>
      </w:r>
      <w:r w:rsidRPr="007B06D0">
        <w:rPr>
          <w:color w:val="A9B7C6"/>
          <w:sz w:val="18"/>
          <w:szCs w:val="18"/>
          <w:lang w:val="en-CA"/>
        </w:rPr>
        <w:t>(</w:t>
      </w:r>
      <w:r w:rsidRPr="007B06D0">
        <w:rPr>
          <w:color w:val="94558D"/>
          <w:sz w:val="18"/>
          <w:szCs w:val="18"/>
          <w:lang w:val="en-CA"/>
        </w:rPr>
        <w:t>self</w:t>
      </w:r>
      <w:r w:rsidRPr="007B06D0">
        <w:rPr>
          <w:color w:val="CC7832"/>
          <w:sz w:val="18"/>
          <w:szCs w:val="18"/>
          <w:lang w:val="en-CA"/>
        </w:rPr>
        <w:t xml:space="preserve">, </w:t>
      </w:r>
      <w:proofErr w:type="spellStart"/>
      <w:r w:rsidRPr="007B06D0">
        <w:rPr>
          <w:color w:val="A9B7C6"/>
          <w:sz w:val="18"/>
          <w:szCs w:val="18"/>
          <w:lang w:val="en-CA"/>
        </w:rPr>
        <w:t>rtp_conn</w:t>
      </w:r>
      <w:proofErr w:type="spellEnd"/>
      <w:r w:rsidRPr="007B06D0">
        <w:rPr>
          <w:color w:val="A9B7C6"/>
          <w:sz w:val="18"/>
          <w:szCs w:val="18"/>
          <w:lang w:val="en-CA"/>
        </w:rPr>
        <w:t xml:space="preserve"> = </w:t>
      </w:r>
      <w:r w:rsidRPr="007B06D0">
        <w:rPr>
          <w:color w:val="8888C6"/>
          <w:sz w:val="18"/>
          <w:szCs w:val="18"/>
          <w:lang w:val="en-CA"/>
        </w:rPr>
        <w:t>None</w:t>
      </w:r>
      <w:r w:rsidRPr="007B06D0">
        <w:rPr>
          <w:color w:val="A9B7C6"/>
          <w:sz w:val="18"/>
          <w:szCs w:val="18"/>
          <w:lang w:val="en-CA"/>
        </w:rPr>
        <w:t>):</w:t>
      </w:r>
      <w:r w:rsidRPr="007B06D0">
        <w:rPr>
          <w:color w:val="A9B7C6"/>
          <w:sz w:val="18"/>
          <w:szCs w:val="18"/>
          <w:lang w:val="en-CA"/>
        </w:rPr>
        <w:br/>
        <w:t xml:space="preserve">        wx.Frame.</w:t>
      </w:r>
      <w:r w:rsidRPr="007B06D0">
        <w:rPr>
          <w:color w:val="B200B2"/>
          <w:sz w:val="18"/>
          <w:szCs w:val="18"/>
          <w:lang w:val="en-CA"/>
        </w:rPr>
        <w:t>__</w:t>
      </w:r>
      <w:proofErr w:type="spellStart"/>
      <w:r w:rsidRPr="007B06D0">
        <w:rPr>
          <w:color w:val="B200B2"/>
          <w:sz w:val="18"/>
          <w:szCs w:val="18"/>
          <w:lang w:val="en-CA"/>
        </w:rPr>
        <w:t>init</w:t>
      </w:r>
      <w:proofErr w:type="spellEnd"/>
      <w:r w:rsidRPr="007B06D0">
        <w:rPr>
          <w:color w:val="B200B2"/>
          <w:sz w:val="18"/>
          <w:szCs w:val="18"/>
          <w:lang w:val="en-CA"/>
        </w:rPr>
        <w:t>__</w:t>
      </w:r>
      <w:r w:rsidRPr="007B06D0">
        <w:rPr>
          <w:color w:val="A9B7C6"/>
          <w:sz w:val="18"/>
          <w:szCs w:val="18"/>
          <w:lang w:val="en-CA"/>
        </w:rPr>
        <w:t>(</w:t>
      </w:r>
      <w:r w:rsidRPr="007B06D0">
        <w:rPr>
          <w:color w:val="94558D"/>
          <w:sz w:val="18"/>
          <w:szCs w:val="18"/>
          <w:lang w:val="en-CA"/>
        </w:rPr>
        <w:t>self</w:t>
      </w:r>
      <w:r w:rsidRPr="007B06D0">
        <w:rPr>
          <w:color w:val="CC7832"/>
          <w:sz w:val="18"/>
          <w:szCs w:val="18"/>
          <w:lang w:val="en-CA"/>
        </w:rPr>
        <w:t xml:space="preserve">, </w:t>
      </w:r>
      <w:r w:rsidRPr="007B06D0">
        <w:rPr>
          <w:color w:val="8888C6"/>
          <w:sz w:val="18"/>
          <w:szCs w:val="18"/>
          <w:lang w:val="en-CA"/>
        </w:rPr>
        <w:t>None</w:t>
      </w:r>
      <w:r w:rsidRPr="007B06D0">
        <w:rPr>
          <w:color w:val="CC7832"/>
          <w:sz w:val="18"/>
          <w:szCs w:val="18"/>
          <w:lang w:val="en-CA"/>
        </w:rPr>
        <w:t xml:space="preserve">, </w:t>
      </w:r>
      <w:r w:rsidRPr="007B06D0">
        <w:rPr>
          <w:color w:val="A9B7C6"/>
          <w:sz w:val="18"/>
          <w:szCs w:val="18"/>
          <w:lang w:val="en-CA"/>
        </w:rPr>
        <w:t>-</w:t>
      </w:r>
      <w:r w:rsidRPr="007B06D0">
        <w:rPr>
          <w:color w:val="6897BB"/>
          <w:sz w:val="18"/>
          <w:szCs w:val="18"/>
          <w:lang w:val="en-CA"/>
        </w:rPr>
        <w:t>1</w:t>
      </w:r>
      <w:r w:rsidRPr="007B06D0">
        <w:rPr>
          <w:color w:val="CC7832"/>
          <w:sz w:val="18"/>
          <w:szCs w:val="18"/>
          <w:lang w:val="en-CA"/>
        </w:rPr>
        <w:t xml:space="preserve">, </w:t>
      </w:r>
      <w:proofErr w:type="spellStart"/>
      <w:r w:rsidRPr="007B06D0">
        <w:rPr>
          <w:color w:val="94558D"/>
          <w:sz w:val="18"/>
          <w:szCs w:val="18"/>
          <w:lang w:val="en-CA"/>
        </w:rPr>
        <w:t>self</w:t>
      </w:r>
      <w:r w:rsidRPr="007B06D0">
        <w:rPr>
          <w:color w:val="A9B7C6"/>
          <w:sz w:val="18"/>
          <w:szCs w:val="18"/>
          <w:lang w:val="en-CA"/>
        </w:rPr>
        <w:t>.title</w:t>
      </w:r>
      <w:proofErr w:type="spellEnd"/>
      <w:r w:rsidRPr="007B06D0">
        <w:rPr>
          <w:color w:val="A9B7C6"/>
          <w:sz w:val="18"/>
          <w:szCs w:val="18"/>
          <w:lang w:val="en-CA"/>
        </w:rPr>
        <w:t>)</w:t>
      </w:r>
      <w:r w:rsidRPr="007B06D0">
        <w:rPr>
          <w:color w:val="A9B7C6"/>
          <w:sz w:val="18"/>
          <w:szCs w:val="18"/>
          <w:lang w:val="en-CA"/>
        </w:rPr>
        <w:br/>
      </w:r>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.rtp_conn</w:t>
      </w:r>
      <w:proofErr w:type="spellEnd"/>
      <w:r w:rsidRPr="007B06D0">
        <w:rPr>
          <w:color w:val="A9B7C6"/>
          <w:sz w:val="18"/>
          <w:szCs w:val="18"/>
          <w:lang w:val="en-CA"/>
        </w:rPr>
        <w:t xml:space="preserve"> = </w:t>
      </w:r>
      <w:proofErr w:type="spellStart"/>
      <w:r w:rsidRPr="007B06D0">
        <w:rPr>
          <w:color w:val="A9B7C6"/>
          <w:sz w:val="18"/>
          <w:szCs w:val="18"/>
          <w:lang w:val="en-CA"/>
        </w:rPr>
        <w:t>rtp_conn</w:t>
      </w:r>
      <w:proofErr w:type="spellEnd"/>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.df</w:t>
      </w:r>
      <w:proofErr w:type="spellEnd"/>
      <w:r w:rsidRPr="007B06D0">
        <w:rPr>
          <w:color w:val="A9B7C6"/>
          <w:sz w:val="18"/>
          <w:szCs w:val="18"/>
          <w:lang w:val="en-CA"/>
        </w:rPr>
        <w:t xml:space="preserve"> = </w:t>
      </w:r>
      <w:proofErr w:type="spellStart"/>
      <w:r w:rsidRPr="007B06D0">
        <w:rPr>
          <w:color w:val="A9B7C6"/>
          <w:sz w:val="18"/>
          <w:szCs w:val="18"/>
          <w:lang w:val="en-CA"/>
        </w:rPr>
        <w:t>pd.DataFrame</w:t>
      </w:r>
      <w:proofErr w:type="spellEnd"/>
      <w:r w:rsidRPr="007B06D0">
        <w:rPr>
          <w:color w:val="A9B7C6"/>
          <w:sz w:val="18"/>
          <w:szCs w:val="18"/>
          <w:lang w:val="en-CA"/>
        </w:rPr>
        <w:t>()</w:t>
      </w:r>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.df_x</w:t>
      </w:r>
      <w:proofErr w:type="spellEnd"/>
      <w:r w:rsidRPr="007B06D0">
        <w:rPr>
          <w:color w:val="A9B7C6"/>
          <w:sz w:val="18"/>
          <w:szCs w:val="18"/>
          <w:lang w:val="en-CA"/>
        </w:rPr>
        <w:t xml:space="preserve"> = </w:t>
      </w:r>
      <w:proofErr w:type="spellStart"/>
      <w:r w:rsidRPr="007B06D0">
        <w:rPr>
          <w:color w:val="A9B7C6"/>
          <w:sz w:val="18"/>
          <w:szCs w:val="18"/>
          <w:lang w:val="en-CA"/>
        </w:rPr>
        <w:t>pd.DataFrame</w:t>
      </w:r>
      <w:proofErr w:type="spellEnd"/>
      <w:r w:rsidRPr="007B06D0">
        <w:rPr>
          <w:color w:val="A9B7C6"/>
          <w:sz w:val="18"/>
          <w:szCs w:val="18"/>
          <w:lang w:val="en-CA"/>
        </w:rPr>
        <w:t>()</w:t>
      </w:r>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.df_y</w:t>
      </w:r>
      <w:proofErr w:type="spellEnd"/>
      <w:r w:rsidRPr="007B06D0">
        <w:rPr>
          <w:color w:val="A9B7C6"/>
          <w:sz w:val="18"/>
          <w:szCs w:val="18"/>
          <w:lang w:val="en-CA"/>
        </w:rPr>
        <w:t xml:space="preserve"> = </w:t>
      </w:r>
      <w:proofErr w:type="spellStart"/>
      <w:r w:rsidRPr="007B06D0">
        <w:rPr>
          <w:color w:val="A9B7C6"/>
          <w:sz w:val="18"/>
          <w:szCs w:val="18"/>
          <w:lang w:val="en-CA"/>
        </w:rPr>
        <w:t>pd.DataFrame</w:t>
      </w:r>
      <w:proofErr w:type="spellEnd"/>
      <w:r w:rsidRPr="007B06D0">
        <w:rPr>
          <w:color w:val="A9B7C6"/>
          <w:sz w:val="18"/>
          <w:szCs w:val="18"/>
          <w:lang w:val="en-CA"/>
        </w:rPr>
        <w:t>()</w:t>
      </w:r>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.xy_df</w:t>
      </w:r>
      <w:proofErr w:type="spellEnd"/>
      <w:r w:rsidRPr="007B06D0">
        <w:rPr>
          <w:color w:val="A9B7C6"/>
          <w:sz w:val="18"/>
          <w:szCs w:val="18"/>
          <w:lang w:val="en-CA"/>
        </w:rPr>
        <w:t xml:space="preserve"> = </w:t>
      </w:r>
      <w:proofErr w:type="spellStart"/>
      <w:r w:rsidRPr="007B06D0">
        <w:rPr>
          <w:color w:val="A9B7C6"/>
          <w:sz w:val="18"/>
          <w:szCs w:val="18"/>
          <w:lang w:val="en-CA"/>
        </w:rPr>
        <w:t>pd.DataFrame</w:t>
      </w:r>
      <w:proofErr w:type="spellEnd"/>
      <w:r w:rsidRPr="007B06D0">
        <w:rPr>
          <w:color w:val="A9B7C6"/>
          <w:sz w:val="18"/>
          <w:szCs w:val="18"/>
          <w:lang w:val="en-CA"/>
        </w:rPr>
        <w:t>()</w:t>
      </w:r>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.x_list</w:t>
      </w:r>
      <w:proofErr w:type="spellEnd"/>
      <w:r w:rsidRPr="007B06D0">
        <w:rPr>
          <w:color w:val="A9B7C6"/>
          <w:sz w:val="18"/>
          <w:szCs w:val="18"/>
          <w:lang w:val="en-CA"/>
        </w:rPr>
        <w:t xml:space="preserve"> = []</w:t>
      </w:r>
      <w:r w:rsidRPr="007B06D0">
        <w:rPr>
          <w:color w:val="A9B7C6"/>
          <w:sz w:val="18"/>
          <w:szCs w:val="18"/>
          <w:lang w:val="en-CA"/>
        </w:rPr>
        <w:br/>
        <w:t xml:space="preserve">        </w:t>
      </w:r>
      <w:r w:rsidRPr="007B06D0">
        <w:rPr>
          <w:color w:val="94558D"/>
          <w:sz w:val="18"/>
          <w:szCs w:val="18"/>
          <w:lang w:val="en-CA"/>
        </w:rPr>
        <w:t>self</w:t>
      </w:r>
      <w:r w:rsidRPr="007B06D0">
        <w:rPr>
          <w:color w:val="A9B7C6"/>
          <w:sz w:val="18"/>
          <w:szCs w:val="18"/>
          <w:lang w:val="en-CA"/>
        </w:rPr>
        <w:t xml:space="preserve">.info = </w:t>
      </w:r>
      <w:r w:rsidRPr="007B06D0">
        <w:rPr>
          <w:color w:val="8888C6"/>
          <w:sz w:val="18"/>
          <w:szCs w:val="18"/>
          <w:lang w:val="en-CA"/>
        </w:rPr>
        <w:t>None</w:t>
      </w:r>
      <w:r w:rsidRPr="007B06D0">
        <w:rPr>
          <w:color w:val="8888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.show_frame</w:t>
      </w:r>
      <w:proofErr w:type="spellEnd"/>
      <w:r w:rsidRPr="007B06D0">
        <w:rPr>
          <w:color w:val="A9B7C6"/>
          <w:sz w:val="18"/>
          <w:szCs w:val="18"/>
          <w:lang w:val="en-CA"/>
        </w:rPr>
        <w:t xml:space="preserve"> = </w:t>
      </w:r>
      <w:r w:rsidRPr="007B06D0">
        <w:rPr>
          <w:color w:val="8888C6"/>
          <w:sz w:val="18"/>
          <w:szCs w:val="18"/>
          <w:lang w:val="en-CA"/>
        </w:rPr>
        <w:t>False</w:t>
      </w:r>
      <w:r w:rsidRPr="007B06D0">
        <w:rPr>
          <w:color w:val="8888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.xy</w:t>
      </w:r>
      <w:proofErr w:type="spellEnd"/>
      <w:r w:rsidRPr="007B06D0">
        <w:rPr>
          <w:color w:val="A9B7C6"/>
          <w:sz w:val="18"/>
          <w:szCs w:val="18"/>
          <w:lang w:val="en-CA"/>
        </w:rPr>
        <w:t xml:space="preserve"> = </w:t>
      </w:r>
      <w:r w:rsidRPr="007B06D0">
        <w:rPr>
          <w:color w:val="8888C6"/>
          <w:sz w:val="18"/>
          <w:szCs w:val="18"/>
          <w:lang w:val="en-CA"/>
        </w:rPr>
        <w:t>None</w:t>
      </w:r>
    </w:p>
    <w:p w14:paraId="6DC26FD7" w14:textId="1298E8C3" w:rsidR="00316AA5" w:rsidRDefault="00EA0359" w:rsidP="00D07599">
      <w:pPr>
        <w:pStyle w:val="Corpsdetexte"/>
        <w:numPr>
          <w:ilvl w:val="0"/>
          <w:numId w:val="47"/>
        </w:numPr>
      </w:pPr>
      <w:r w:rsidRPr="00D07599" w:rsidDel="00EA0359">
        <w:rPr>
          <w:color w:val="CC7832"/>
          <w:sz w:val="18"/>
          <w:szCs w:val="18"/>
        </w:rPr>
        <w:t xml:space="preserve"> </w:t>
      </w:r>
      <w:r w:rsidR="00D07599">
        <w:t xml:space="preserve">Next, </w:t>
      </w:r>
      <w:r w:rsidR="00610715">
        <w:t>a timer refresh the graph and it is set in the initialisation.</w:t>
      </w:r>
    </w:p>
    <w:p w14:paraId="1F68638E" w14:textId="575853D2" w:rsidR="00610715" w:rsidRPr="00D07599" w:rsidRDefault="00610715" w:rsidP="00D07599">
      <w:pPr>
        <w:pStyle w:val="PrformatHTML"/>
        <w:shd w:val="clear" w:color="auto" w:fill="2B2B2B"/>
        <w:ind w:left="720"/>
        <w:rPr>
          <w:color w:val="A9B7C6"/>
          <w:sz w:val="18"/>
          <w:szCs w:val="18"/>
          <w:lang w:val="en-CA"/>
        </w:rPr>
      </w:pPr>
      <w:proofErr w:type="spellStart"/>
      <w:r w:rsidRPr="00D07599">
        <w:rPr>
          <w:color w:val="94558D"/>
          <w:sz w:val="18"/>
          <w:szCs w:val="18"/>
          <w:lang w:val="en-CA"/>
        </w:rPr>
        <w:t>self</w:t>
      </w:r>
      <w:r w:rsidRPr="00D07599">
        <w:rPr>
          <w:color w:val="A9B7C6"/>
          <w:sz w:val="18"/>
          <w:szCs w:val="18"/>
          <w:lang w:val="en-CA"/>
        </w:rPr>
        <w:t>.redraw_timer</w:t>
      </w:r>
      <w:proofErr w:type="spellEnd"/>
      <w:r w:rsidRPr="00D07599">
        <w:rPr>
          <w:color w:val="A9B7C6"/>
          <w:sz w:val="18"/>
          <w:szCs w:val="18"/>
          <w:lang w:val="en-CA"/>
        </w:rPr>
        <w:t xml:space="preserve"> = </w:t>
      </w:r>
      <w:proofErr w:type="spellStart"/>
      <w:proofErr w:type="gramStart"/>
      <w:r w:rsidRPr="00D07599">
        <w:rPr>
          <w:color w:val="A9B7C6"/>
          <w:sz w:val="18"/>
          <w:szCs w:val="18"/>
          <w:lang w:val="en-CA"/>
        </w:rPr>
        <w:t>wx.Timer</w:t>
      </w:r>
      <w:proofErr w:type="spellEnd"/>
      <w:r w:rsidRPr="00D07599">
        <w:rPr>
          <w:color w:val="A9B7C6"/>
          <w:sz w:val="18"/>
          <w:szCs w:val="18"/>
          <w:lang w:val="en-CA"/>
        </w:rPr>
        <w:t>(</w:t>
      </w:r>
      <w:proofErr w:type="gramEnd"/>
      <w:r w:rsidRPr="00D07599">
        <w:rPr>
          <w:color w:val="94558D"/>
          <w:sz w:val="18"/>
          <w:szCs w:val="18"/>
          <w:lang w:val="en-CA"/>
        </w:rPr>
        <w:t>self</w:t>
      </w:r>
      <w:r w:rsidRPr="00D07599">
        <w:rPr>
          <w:color w:val="A9B7C6"/>
          <w:sz w:val="18"/>
          <w:szCs w:val="18"/>
          <w:lang w:val="en-CA"/>
        </w:rPr>
        <w:t>)</w:t>
      </w:r>
      <w:r w:rsidRPr="00D07599">
        <w:rPr>
          <w:color w:val="A9B7C6"/>
          <w:sz w:val="18"/>
          <w:szCs w:val="18"/>
          <w:lang w:val="en-CA"/>
        </w:rPr>
        <w:br/>
      </w:r>
      <w:proofErr w:type="spellStart"/>
      <w:r w:rsidRPr="00D07599">
        <w:rPr>
          <w:color w:val="94558D"/>
          <w:sz w:val="18"/>
          <w:szCs w:val="18"/>
          <w:lang w:val="en-CA"/>
        </w:rPr>
        <w:t>self</w:t>
      </w:r>
      <w:r w:rsidRPr="00D07599">
        <w:rPr>
          <w:color w:val="A9B7C6"/>
          <w:sz w:val="18"/>
          <w:szCs w:val="18"/>
          <w:lang w:val="en-CA"/>
        </w:rPr>
        <w:t>.Bind</w:t>
      </w:r>
      <w:proofErr w:type="spellEnd"/>
      <w:r w:rsidRPr="00D07599">
        <w:rPr>
          <w:color w:val="A9B7C6"/>
          <w:sz w:val="18"/>
          <w:szCs w:val="18"/>
          <w:lang w:val="en-CA"/>
        </w:rPr>
        <w:t>(</w:t>
      </w:r>
      <w:proofErr w:type="spellStart"/>
      <w:r w:rsidRPr="00D07599">
        <w:rPr>
          <w:color w:val="A9B7C6"/>
          <w:sz w:val="18"/>
          <w:szCs w:val="18"/>
          <w:lang w:val="en-CA"/>
        </w:rPr>
        <w:t>wx.EVT_TIMER</w:t>
      </w:r>
      <w:proofErr w:type="spellEnd"/>
      <w:r w:rsidRPr="00D07599">
        <w:rPr>
          <w:color w:val="CC7832"/>
          <w:sz w:val="18"/>
          <w:szCs w:val="18"/>
          <w:lang w:val="en-CA"/>
        </w:rPr>
        <w:t xml:space="preserve">, </w:t>
      </w:r>
      <w:proofErr w:type="spellStart"/>
      <w:r w:rsidRPr="00D07599">
        <w:rPr>
          <w:color w:val="94558D"/>
          <w:sz w:val="18"/>
          <w:szCs w:val="18"/>
          <w:lang w:val="en-CA"/>
        </w:rPr>
        <w:t>self</w:t>
      </w:r>
      <w:r w:rsidRPr="00D07599">
        <w:rPr>
          <w:color w:val="A9B7C6"/>
          <w:sz w:val="18"/>
          <w:szCs w:val="18"/>
          <w:lang w:val="en-CA"/>
        </w:rPr>
        <w:t>.on_redraw_timer</w:t>
      </w:r>
      <w:proofErr w:type="spellEnd"/>
      <w:r w:rsidRPr="00D07599">
        <w:rPr>
          <w:color w:val="CC7832"/>
          <w:sz w:val="18"/>
          <w:szCs w:val="18"/>
          <w:lang w:val="en-CA"/>
        </w:rPr>
        <w:t xml:space="preserve">, </w:t>
      </w:r>
      <w:proofErr w:type="spellStart"/>
      <w:r w:rsidRPr="00D07599">
        <w:rPr>
          <w:color w:val="94558D"/>
          <w:sz w:val="18"/>
          <w:szCs w:val="18"/>
          <w:lang w:val="en-CA"/>
        </w:rPr>
        <w:t>self</w:t>
      </w:r>
      <w:r w:rsidRPr="00D07599">
        <w:rPr>
          <w:color w:val="A9B7C6"/>
          <w:sz w:val="18"/>
          <w:szCs w:val="18"/>
          <w:lang w:val="en-CA"/>
        </w:rPr>
        <w:t>.redraw_timer</w:t>
      </w:r>
      <w:proofErr w:type="spellEnd"/>
      <w:r w:rsidRPr="00D07599">
        <w:rPr>
          <w:color w:val="A9B7C6"/>
          <w:sz w:val="18"/>
          <w:szCs w:val="18"/>
          <w:lang w:val="en-CA"/>
        </w:rPr>
        <w:t>)</w:t>
      </w:r>
      <w:r w:rsidRPr="00D07599">
        <w:rPr>
          <w:color w:val="A9B7C6"/>
          <w:sz w:val="18"/>
          <w:szCs w:val="18"/>
          <w:lang w:val="en-CA"/>
        </w:rPr>
        <w:br/>
      </w:r>
      <w:proofErr w:type="spellStart"/>
      <w:r w:rsidRPr="00D07599">
        <w:rPr>
          <w:color w:val="94558D"/>
          <w:sz w:val="18"/>
          <w:szCs w:val="18"/>
          <w:lang w:val="en-CA"/>
        </w:rPr>
        <w:t>self</w:t>
      </w:r>
      <w:r w:rsidRPr="00D07599">
        <w:rPr>
          <w:color w:val="A9B7C6"/>
          <w:sz w:val="18"/>
          <w:szCs w:val="18"/>
          <w:lang w:val="en-CA"/>
        </w:rPr>
        <w:t>.redraw_timer.Start</w:t>
      </w:r>
      <w:proofErr w:type="spellEnd"/>
      <w:r w:rsidRPr="00D07599">
        <w:rPr>
          <w:color w:val="A9B7C6"/>
          <w:sz w:val="18"/>
          <w:szCs w:val="18"/>
          <w:lang w:val="en-CA"/>
        </w:rPr>
        <w:t>(</w:t>
      </w:r>
      <w:r w:rsidR="00EA0359">
        <w:rPr>
          <w:color w:val="6897BB"/>
          <w:sz w:val="18"/>
          <w:szCs w:val="18"/>
          <w:lang w:val="en-CA"/>
        </w:rPr>
        <w:t>40</w:t>
      </w:r>
      <w:r w:rsidRPr="00D07599">
        <w:rPr>
          <w:color w:val="A9B7C6"/>
          <w:sz w:val="18"/>
          <w:szCs w:val="18"/>
          <w:lang w:val="en-CA"/>
        </w:rPr>
        <w:t>)</w:t>
      </w:r>
    </w:p>
    <w:p w14:paraId="6BD9538B" w14:textId="72949154" w:rsidR="00610715" w:rsidRDefault="00610715" w:rsidP="00D07599">
      <w:pPr>
        <w:pStyle w:val="Corpsdetexte"/>
        <w:numPr>
          <w:ilvl w:val="0"/>
          <w:numId w:val="47"/>
        </w:numPr>
      </w:pPr>
      <w:r>
        <w:t xml:space="preserve">Then, this timer call </w:t>
      </w:r>
      <w:r w:rsidR="00570B47">
        <w:t xml:space="preserve">the </w:t>
      </w:r>
      <w:proofErr w:type="spellStart"/>
      <w:r w:rsidR="00570B47">
        <w:t>on_redraw_timer</w:t>
      </w:r>
      <w:proofErr w:type="spellEnd"/>
      <w:r w:rsidR="00570B47">
        <w:t xml:space="preserve"> method of </w:t>
      </w:r>
      <w:proofErr w:type="spellStart"/>
      <w:r w:rsidR="00570B47">
        <w:t>GraphFrame</w:t>
      </w:r>
      <w:proofErr w:type="spellEnd"/>
      <w:r w:rsidR="00570B47">
        <w:t xml:space="preserve">, which call the </w:t>
      </w:r>
      <w:proofErr w:type="spellStart"/>
      <w:r w:rsidR="00570B47">
        <w:t>data_</w:t>
      </w:r>
      <w:proofErr w:type="gramStart"/>
      <w:r w:rsidR="00570B47">
        <w:t>read</w:t>
      </w:r>
      <w:proofErr w:type="spellEnd"/>
      <w:r w:rsidR="00570B47">
        <w:t>(</w:t>
      </w:r>
      <w:proofErr w:type="gramEnd"/>
      <w:r w:rsidR="00570B47">
        <w:t>) function,</w:t>
      </w:r>
      <w:r w:rsidR="000229CC">
        <w:t xml:space="preserve"> that</w:t>
      </w:r>
      <w:r w:rsidR="00570B47">
        <w:t xml:space="preserve"> add </w:t>
      </w:r>
      <w:r w:rsidR="000229CC">
        <w:t xml:space="preserve">refresh the different </w:t>
      </w:r>
      <w:proofErr w:type="spellStart"/>
      <w:r w:rsidR="000229CC">
        <w:t>Dataframe</w:t>
      </w:r>
      <w:proofErr w:type="spellEnd"/>
      <w:r w:rsidR="000229CC">
        <w:t xml:space="preserve"> </w:t>
      </w:r>
      <w:r w:rsidR="00570B47">
        <w:t>of the graph and refresh the plot.</w:t>
      </w:r>
    </w:p>
    <w:p w14:paraId="35EBF221" w14:textId="420E9B94" w:rsidR="00EA0359" w:rsidRPr="007B06D0" w:rsidRDefault="00EA0359" w:rsidP="007B06D0">
      <w:pPr>
        <w:pStyle w:val="PrformatHTML"/>
        <w:shd w:val="clear" w:color="auto" w:fill="2B2B2B"/>
        <w:ind w:left="720"/>
        <w:rPr>
          <w:color w:val="A9B7C6"/>
          <w:sz w:val="18"/>
          <w:szCs w:val="18"/>
          <w:lang w:val="en-CA"/>
        </w:rPr>
      </w:pPr>
      <w:proofErr w:type="spellStart"/>
      <w:proofErr w:type="gramStart"/>
      <w:r w:rsidRPr="007B06D0">
        <w:rPr>
          <w:color w:val="CC7832"/>
          <w:sz w:val="18"/>
          <w:szCs w:val="18"/>
          <w:lang w:val="en-CA"/>
        </w:rPr>
        <w:t>def</w:t>
      </w:r>
      <w:proofErr w:type="spellEnd"/>
      <w:proofErr w:type="gramEnd"/>
      <w:r w:rsidRPr="007B06D0">
        <w:rPr>
          <w:color w:val="CC7832"/>
          <w:sz w:val="18"/>
          <w:szCs w:val="18"/>
          <w:lang w:val="en-CA"/>
        </w:rPr>
        <w:t xml:space="preserve"> </w:t>
      </w:r>
      <w:proofErr w:type="spellStart"/>
      <w:r w:rsidRPr="007B06D0">
        <w:rPr>
          <w:color w:val="FFC66D"/>
          <w:sz w:val="18"/>
          <w:szCs w:val="18"/>
          <w:lang w:val="en-CA"/>
        </w:rPr>
        <w:t>on_redraw_timer</w:t>
      </w:r>
      <w:proofErr w:type="spellEnd"/>
      <w:r w:rsidRPr="007B06D0">
        <w:rPr>
          <w:color w:val="A9B7C6"/>
          <w:sz w:val="18"/>
          <w:szCs w:val="18"/>
          <w:lang w:val="en-CA"/>
        </w:rPr>
        <w:t>(</w:t>
      </w:r>
      <w:r w:rsidRPr="007B06D0">
        <w:rPr>
          <w:color w:val="94558D"/>
          <w:sz w:val="18"/>
          <w:szCs w:val="18"/>
          <w:lang w:val="en-CA"/>
        </w:rPr>
        <w:t>self</w:t>
      </w:r>
      <w:r w:rsidRPr="007B06D0">
        <w:rPr>
          <w:color w:val="CC7832"/>
          <w:sz w:val="18"/>
          <w:szCs w:val="18"/>
          <w:lang w:val="en-CA"/>
        </w:rPr>
        <w:t xml:space="preserve">, </w:t>
      </w:r>
      <w:r w:rsidRPr="007B06D0">
        <w:rPr>
          <w:color w:val="808080"/>
          <w:sz w:val="18"/>
          <w:szCs w:val="18"/>
          <w:lang w:val="en-CA"/>
        </w:rPr>
        <w:t>event</w:t>
      </w:r>
      <w:r w:rsidRPr="007B06D0">
        <w:rPr>
          <w:color w:val="A9B7C6"/>
          <w:sz w:val="18"/>
          <w:szCs w:val="18"/>
          <w:lang w:val="en-CA"/>
        </w:rPr>
        <w:t>):</w:t>
      </w:r>
      <w:r w:rsidRPr="007B06D0">
        <w:rPr>
          <w:color w:val="A9B7C6"/>
          <w:sz w:val="18"/>
          <w:szCs w:val="18"/>
          <w:lang w:val="en-CA"/>
        </w:rPr>
        <w:br/>
        <w:t xml:space="preserve">    </w:t>
      </w:r>
      <w:r w:rsidRPr="007B06D0">
        <w:rPr>
          <w:color w:val="808080"/>
          <w:sz w:val="18"/>
          <w:szCs w:val="18"/>
          <w:lang w:val="en-CA"/>
        </w:rPr>
        <w:t># if paused do not add data, but still redraw the plot</w:t>
      </w:r>
      <w:r w:rsidRPr="007B06D0">
        <w:rPr>
          <w:color w:val="808080"/>
          <w:sz w:val="18"/>
          <w:szCs w:val="18"/>
          <w:lang w:val="en-CA"/>
        </w:rPr>
        <w:br/>
        <w:t xml:space="preserve">    # (to respond to scale modifications, grid change, etc.)</w:t>
      </w:r>
      <w:r w:rsidRPr="007B06D0">
        <w:rPr>
          <w:color w:val="808080"/>
          <w:sz w:val="18"/>
          <w:szCs w:val="18"/>
          <w:lang w:val="en-CA"/>
        </w:rPr>
        <w:br/>
        <w:t xml:space="preserve">    #</w:t>
      </w:r>
      <w:r w:rsidRPr="007B06D0">
        <w:rPr>
          <w:color w:val="808080"/>
          <w:sz w:val="18"/>
          <w:szCs w:val="18"/>
          <w:lang w:val="en-CA"/>
        </w:rPr>
        <w:br/>
        <w:t xml:space="preserve">    </w:t>
      </w:r>
      <w:proofErr w:type="gramStart"/>
      <w:r w:rsidRPr="007B06D0">
        <w:rPr>
          <w:color w:val="CC7832"/>
          <w:sz w:val="18"/>
          <w:szCs w:val="18"/>
          <w:lang w:val="en-CA"/>
        </w:rPr>
        <w:t>if</w:t>
      </w:r>
      <w:proofErr w:type="gramEnd"/>
      <w:r w:rsidRPr="007B06D0">
        <w:rPr>
          <w:color w:val="CC7832"/>
          <w:sz w:val="18"/>
          <w:szCs w:val="18"/>
          <w:lang w:val="en-CA"/>
        </w:rPr>
        <w:t xml:space="preserve"> not </w:t>
      </w:r>
      <w:proofErr w:type="spellStart"/>
      <w:r w:rsidRPr="007B06D0">
        <w:rPr>
          <w:color w:val="94558D"/>
          <w:sz w:val="18"/>
          <w:szCs w:val="18"/>
          <w:lang w:val="en-CA"/>
        </w:rPr>
        <w:t>self</w:t>
      </w:r>
      <w:r w:rsidRPr="007B06D0">
        <w:rPr>
          <w:color w:val="A9B7C6"/>
          <w:sz w:val="18"/>
          <w:szCs w:val="18"/>
          <w:lang w:val="en-CA"/>
        </w:rPr>
        <w:t>.paused</w:t>
      </w:r>
      <w:proofErr w:type="spellEnd"/>
      <w:r w:rsidRPr="007B06D0">
        <w:rPr>
          <w:color w:val="A9B7C6"/>
          <w:sz w:val="18"/>
          <w:szCs w:val="18"/>
          <w:lang w:val="en-CA"/>
        </w:rPr>
        <w:t xml:space="preserve"> </w:t>
      </w:r>
      <w:r w:rsidRPr="007B06D0">
        <w:rPr>
          <w:color w:val="CC7832"/>
          <w:sz w:val="18"/>
          <w:szCs w:val="18"/>
          <w:lang w:val="en-CA"/>
        </w:rPr>
        <w:t xml:space="preserve">and </w:t>
      </w:r>
      <w:proofErr w:type="spellStart"/>
      <w:r w:rsidRPr="007B06D0">
        <w:rPr>
          <w:color w:val="94558D"/>
          <w:sz w:val="18"/>
          <w:szCs w:val="18"/>
          <w:lang w:val="en-CA"/>
        </w:rPr>
        <w:t>self</w:t>
      </w:r>
      <w:r w:rsidRPr="007B06D0">
        <w:rPr>
          <w:color w:val="A9B7C6"/>
          <w:sz w:val="18"/>
          <w:szCs w:val="18"/>
          <w:lang w:val="en-CA"/>
        </w:rPr>
        <w:t>.rtp_conn.poll</w:t>
      </w:r>
      <w:proofErr w:type="spellEnd"/>
      <w:r w:rsidRPr="007B06D0">
        <w:rPr>
          <w:color w:val="A9B7C6"/>
          <w:sz w:val="18"/>
          <w:szCs w:val="18"/>
          <w:lang w:val="en-CA"/>
        </w:rPr>
        <w:t>():</w:t>
      </w:r>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.data_read</w:t>
      </w:r>
      <w:proofErr w:type="spellEnd"/>
      <w:r w:rsidRPr="007B06D0">
        <w:rPr>
          <w:color w:val="A9B7C6"/>
          <w:sz w:val="18"/>
          <w:szCs w:val="18"/>
          <w:lang w:val="en-CA"/>
        </w:rPr>
        <w:t>()</w:t>
      </w:r>
      <w:r w:rsidRPr="007B06D0">
        <w:rPr>
          <w:color w:val="A9B7C6"/>
          <w:sz w:val="18"/>
          <w:szCs w:val="18"/>
          <w:lang w:val="en-CA"/>
        </w:rPr>
        <w:br/>
      </w:r>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.draw_plot</w:t>
      </w:r>
      <w:proofErr w:type="spellEnd"/>
      <w:r w:rsidRPr="007B06D0">
        <w:rPr>
          <w:color w:val="A9B7C6"/>
          <w:sz w:val="18"/>
          <w:szCs w:val="18"/>
          <w:lang w:val="en-CA"/>
        </w:rPr>
        <w:t>()</w:t>
      </w:r>
    </w:p>
    <w:p w14:paraId="03EE9053" w14:textId="289CE7D3" w:rsidR="00845EF3" w:rsidRDefault="00570B47" w:rsidP="00D07599">
      <w:pPr>
        <w:pStyle w:val="Corpsdetexte"/>
        <w:numPr>
          <w:ilvl w:val="0"/>
          <w:numId w:val="47"/>
        </w:numPr>
      </w:pPr>
      <w:r>
        <w:t xml:space="preserve">Now, you need to understand that the </w:t>
      </w:r>
      <w:r w:rsidR="00D07599">
        <w:t>run process collects the data</w:t>
      </w:r>
      <w:r>
        <w:t xml:space="preserve"> at the</w:t>
      </w:r>
      <w:r w:rsidR="00D07599">
        <w:t xml:space="preserve"> same</w:t>
      </w:r>
      <w:r>
        <w:t xml:space="preserve"> </w:t>
      </w:r>
      <w:r w:rsidR="00D07599">
        <w:t>time,</w:t>
      </w:r>
      <w:r>
        <w:t xml:space="preserve"> as you want to plot it. This is where the connection between the run process and the real-time plotting process is useful</w:t>
      </w:r>
      <w:r w:rsidR="00845EF3">
        <w:t xml:space="preserve">. Therefore, by the </w:t>
      </w:r>
      <w:proofErr w:type="spellStart"/>
      <w:r w:rsidR="00845EF3">
        <w:t>rtp_conn</w:t>
      </w:r>
      <w:proofErr w:type="spellEnd"/>
      <w:r w:rsidR="00845EF3">
        <w:t xml:space="preserve"> the </w:t>
      </w:r>
      <w:proofErr w:type="spellStart"/>
      <w:r w:rsidR="00845EF3">
        <w:t>data_</w:t>
      </w:r>
      <w:proofErr w:type="gramStart"/>
      <w:r w:rsidR="00845EF3">
        <w:t>read</w:t>
      </w:r>
      <w:proofErr w:type="spellEnd"/>
      <w:r w:rsidR="00845EF3">
        <w:t>(</w:t>
      </w:r>
      <w:proofErr w:type="gramEnd"/>
      <w:r w:rsidR="00845EF3">
        <w:t xml:space="preserve">) function reads the data sent </w:t>
      </w:r>
      <w:r w:rsidR="00D07599">
        <w:t>through</w:t>
      </w:r>
      <w:r w:rsidR="00845EF3">
        <w:t xml:space="preserve"> the </w:t>
      </w:r>
      <w:proofErr w:type="spellStart"/>
      <w:r w:rsidR="00845EF3">
        <w:t>run_conn</w:t>
      </w:r>
      <w:proofErr w:type="spellEnd"/>
      <w:r w:rsidR="00845EF3">
        <w:t xml:space="preserve"> and update the </w:t>
      </w:r>
      <w:proofErr w:type="spellStart"/>
      <w:r w:rsidR="000229CC">
        <w:t>DataFrames</w:t>
      </w:r>
      <w:proofErr w:type="spellEnd"/>
      <w:r w:rsidR="000229CC">
        <w:t xml:space="preserve"> </w:t>
      </w:r>
      <w:r w:rsidR="00845EF3">
        <w:t>of the graph.</w:t>
      </w:r>
    </w:p>
    <w:p w14:paraId="667C59E1" w14:textId="77777777" w:rsidR="000229CC" w:rsidRPr="007B06D0" w:rsidRDefault="000229CC" w:rsidP="007B06D0">
      <w:pPr>
        <w:pStyle w:val="PrformatHTML"/>
        <w:shd w:val="clear" w:color="auto" w:fill="2B2B2B"/>
        <w:ind w:left="720"/>
        <w:rPr>
          <w:color w:val="A9B7C6"/>
          <w:sz w:val="18"/>
          <w:szCs w:val="18"/>
          <w:lang w:val="en-CA"/>
        </w:rPr>
      </w:pPr>
      <w:proofErr w:type="spellStart"/>
      <w:proofErr w:type="gramStart"/>
      <w:r w:rsidRPr="007B06D0">
        <w:rPr>
          <w:color w:val="CC7832"/>
          <w:sz w:val="18"/>
          <w:szCs w:val="18"/>
          <w:lang w:val="en-CA"/>
        </w:rPr>
        <w:t>def</w:t>
      </w:r>
      <w:proofErr w:type="spellEnd"/>
      <w:proofErr w:type="gramEnd"/>
      <w:r w:rsidRPr="007B06D0">
        <w:rPr>
          <w:color w:val="CC7832"/>
          <w:sz w:val="18"/>
          <w:szCs w:val="18"/>
          <w:lang w:val="en-CA"/>
        </w:rPr>
        <w:t xml:space="preserve"> </w:t>
      </w:r>
      <w:proofErr w:type="spellStart"/>
      <w:r w:rsidRPr="007B06D0">
        <w:rPr>
          <w:color w:val="FFC66D"/>
          <w:sz w:val="18"/>
          <w:szCs w:val="18"/>
          <w:lang w:val="en-CA"/>
        </w:rPr>
        <w:t>data_read</w:t>
      </w:r>
      <w:proofErr w:type="spellEnd"/>
      <w:r w:rsidRPr="007B06D0">
        <w:rPr>
          <w:color w:val="A9B7C6"/>
          <w:sz w:val="18"/>
          <w:szCs w:val="18"/>
          <w:lang w:val="en-CA"/>
        </w:rPr>
        <w:t>(</w:t>
      </w:r>
      <w:r w:rsidRPr="007B06D0">
        <w:rPr>
          <w:color w:val="94558D"/>
          <w:sz w:val="18"/>
          <w:szCs w:val="18"/>
          <w:lang w:val="en-CA"/>
        </w:rPr>
        <w:t>self</w:t>
      </w:r>
      <w:r w:rsidRPr="007B06D0">
        <w:rPr>
          <w:color w:val="A9B7C6"/>
          <w:sz w:val="18"/>
          <w:szCs w:val="18"/>
          <w:lang w:val="en-CA"/>
        </w:rPr>
        <w:t>):</w:t>
      </w:r>
      <w:r w:rsidRPr="007B06D0">
        <w:rPr>
          <w:color w:val="A9B7C6"/>
          <w:sz w:val="18"/>
          <w:szCs w:val="18"/>
          <w:lang w:val="en-CA"/>
        </w:rPr>
        <w:br/>
        <w:t xml:space="preserve">    data = </w:t>
      </w:r>
      <w:r w:rsidRPr="007B06D0">
        <w:rPr>
          <w:color w:val="8888C6"/>
          <w:sz w:val="18"/>
          <w:szCs w:val="18"/>
          <w:lang w:val="en-CA"/>
        </w:rPr>
        <w:t>None</w:t>
      </w:r>
      <w:r w:rsidRPr="007B06D0">
        <w:rPr>
          <w:color w:val="8888C6"/>
          <w:sz w:val="18"/>
          <w:szCs w:val="18"/>
          <w:lang w:val="en-CA"/>
        </w:rPr>
        <w:br/>
        <w:t xml:space="preserve">    </w:t>
      </w:r>
      <w:r w:rsidRPr="007B06D0">
        <w:rPr>
          <w:color w:val="CC7832"/>
          <w:sz w:val="18"/>
          <w:szCs w:val="18"/>
          <w:lang w:val="en-CA"/>
        </w:rPr>
        <w:t>try</w:t>
      </w:r>
      <w:r w:rsidRPr="007B06D0">
        <w:rPr>
          <w:color w:val="A9B7C6"/>
          <w:sz w:val="18"/>
          <w:szCs w:val="18"/>
          <w:lang w:val="en-CA"/>
        </w:rPr>
        <w:t>:</w:t>
      </w:r>
      <w:r w:rsidRPr="007B06D0">
        <w:rPr>
          <w:color w:val="A9B7C6"/>
          <w:sz w:val="18"/>
          <w:szCs w:val="18"/>
          <w:lang w:val="en-CA"/>
        </w:rPr>
        <w:br/>
        <w:t xml:space="preserve">        </w:t>
      </w:r>
      <w:r w:rsidRPr="007B06D0">
        <w:rPr>
          <w:color w:val="CC7832"/>
          <w:sz w:val="18"/>
          <w:szCs w:val="18"/>
          <w:lang w:val="en-CA"/>
        </w:rPr>
        <w:t xml:space="preserve">if </w:t>
      </w:r>
      <w:proofErr w:type="spellStart"/>
      <w:r w:rsidRPr="007B06D0">
        <w:rPr>
          <w:color w:val="94558D"/>
          <w:sz w:val="18"/>
          <w:szCs w:val="18"/>
          <w:lang w:val="en-CA"/>
        </w:rPr>
        <w:t>self</w:t>
      </w:r>
      <w:r w:rsidRPr="007B06D0">
        <w:rPr>
          <w:color w:val="A9B7C6"/>
          <w:sz w:val="18"/>
          <w:szCs w:val="18"/>
          <w:lang w:val="en-CA"/>
        </w:rPr>
        <w:t>.rtp_conn</w:t>
      </w:r>
      <w:proofErr w:type="spellEnd"/>
      <w:r w:rsidRPr="007B06D0">
        <w:rPr>
          <w:color w:val="A9B7C6"/>
          <w:sz w:val="18"/>
          <w:szCs w:val="18"/>
          <w:lang w:val="en-CA"/>
        </w:rPr>
        <w:t>:</w:t>
      </w:r>
      <w:r w:rsidRPr="007B06D0">
        <w:rPr>
          <w:color w:val="A9B7C6"/>
          <w:sz w:val="18"/>
          <w:szCs w:val="18"/>
          <w:lang w:val="en-CA"/>
        </w:rPr>
        <w:br/>
        <w:t xml:space="preserve">            </w:t>
      </w:r>
      <w:r w:rsidRPr="007B06D0">
        <w:rPr>
          <w:color w:val="CC7832"/>
          <w:sz w:val="18"/>
          <w:szCs w:val="18"/>
          <w:lang w:val="en-CA"/>
        </w:rPr>
        <w:t xml:space="preserve">if </w:t>
      </w:r>
      <w:proofErr w:type="spellStart"/>
      <w:r w:rsidRPr="007B06D0">
        <w:rPr>
          <w:color w:val="94558D"/>
          <w:sz w:val="18"/>
          <w:szCs w:val="18"/>
          <w:lang w:val="en-CA"/>
        </w:rPr>
        <w:t>self</w:t>
      </w:r>
      <w:r w:rsidRPr="007B06D0">
        <w:rPr>
          <w:color w:val="A9B7C6"/>
          <w:sz w:val="18"/>
          <w:szCs w:val="18"/>
          <w:lang w:val="en-CA"/>
        </w:rPr>
        <w:t>.rtp_conn.poll</w:t>
      </w:r>
      <w:proofErr w:type="spellEnd"/>
      <w:r w:rsidRPr="007B06D0">
        <w:rPr>
          <w:color w:val="A9B7C6"/>
          <w:sz w:val="18"/>
          <w:szCs w:val="18"/>
          <w:lang w:val="en-CA"/>
        </w:rPr>
        <w:t xml:space="preserve">() </w:t>
      </w:r>
      <w:r w:rsidRPr="007B06D0">
        <w:rPr>
          <w:color w:val="CC7832"/>
          <w:sz w:val="18"/>
          <w:szCs w:val="18"/>
          <w:lang w:val="en-CA"/>
        </w:rPr>
        <w:t xml:space="preserve">is </w:t>
      </w:r>
      <w:r w:rsidRPr="007B06D0">
        <w:rPr>
          <w:color w:val="8888C6"/>
          <w:sz w:val="18"/>
          <w:szCs w:val="18"/>
          <w:lang w:val="en-CA"/>
        </w:rPr>
        <w:t>True</w:t>
      </w:r>
      <w:r w:rsidRPr="007B06D0">
        <w:rPr>
          <w:color w:val="A9B7C6"/>
          <w:sz w:val="18"/>
          <w:szCs w:val="18"/>
          <w:lang w:val="en-CA"/>
        </w:rPr>
        <w:t>:</w:t>
      </w:r>
      <w:r w:rsidRPr="007B06D0">
        <w:rPr>
          <w:color w:val="A9B7C6"/>
          <w:sz w:val="18"/>
          <w:szCs w:val="18"/>
          <w:lang w:val="en-CA"/>
        </w:rPr>
        <w:br/>
      </w:r>
      <w:r w:rsidRPr="007B06D0">
        <w:rPr>
          <w:color w:val="A9B7C6"/>
          <w:sz w:val="18"/>
          <w:szCs w:val="18"/>
          <w:lang w:val="en-CA"/>
        </w:rPr>
        <w:lastRenderedPageBreak/>
        <w:t xml:space="preserve">                data = </w:t>
      </w:r>
      <w:proofErr w:type="spellStart"/>
      <w:r w:rsidRPr="007B06D0">
        <w:rPr>
          <w:color w:val="94558D"/>
          <w:sz w:val="18"/>
          <w:szCs w:val="18"/>
          <w:lang w:val="en-CA"/>
        </w:rPr>
        <w:t>self</w:t>
      </w:r>
      <w:r w:rsidRPr="007B06D0">
        <w:rPr>
          <w:color w:val="A9B7C6"/>
          <w:sz w:val="18"/>
          <w:szCs w:val="18"/>
          <w:lang w:val="en-CA"/>
        </w:rPr>
        <w:t>.rtp_conn.recv</w:t>
      </w:r>
      <w:proofErr w:type="spellEnd"/>
      <w:r w:rsidRPr="007B06D0">
        <w:rPr>
          <w:color w:val="A9B7C6"/>
          <w:sz w:val="18"/>
          <w:szCs w:val="18"/>
          <w:lang w:val="en-CA"/>
        </w:rPr>
        <w:t>()</w:t>
      </w:r>
      <w:r w:rsidRPr="007B06D0">
        <w:rPr>
          <w:color w:val="A9B7C6"/>
          <w:sz w:val="18"/>
          <w:szCs w:val="18"/>
          <w:lang w:val="en-CA"/>
        </w:rPr>
        <w:br/>
        <w:t xml:space="preserve">    </w:t>
      </w:r>
      <w:r w:rsidRPr="007B06D0">
        <w:rPr>
          <w:color w:val="CC7832"/>
          <w:sz w:val="18"/>
          <w:szCs w:val="18"/>
          <w:lang w:val="en-CA"/>
        </w:rPr>
        <w:t xml:space="preserve">except </w:t>
      </w:r>
      <w:r w:rsidRPr="007B06D0">
        <w:rPr>
          <w:color w:val="8888C6"/>
          <w:sz w:val="18"/>
          <w:szCs w:val="18"/>
          <w:lang w:val="en-CA"/>
        </w:rPr>
        <w:t>Exception</w:t>
      </w:r>
      <w:r w:rsidRPr="007B06D0">
        <w:rPr>
          <w:color w:val="CC7832"/>
          <w:sz w:val="18"/>
          <w:szCs w:val="18"/>
          <w:lang w:val="en-CA"/>
        </w:rPr>
        <w:t xml:space="preserve">, </w:t>
      </w:r>
      <w:r w:rsidRPr="007B06D0">
        <w:rPr>
          <w:color w:val="808080"/>
          <w:sz w:val="18"/>
          <w:szCs w:val="18"/>
          <w:lang w:val="en-CA"/>
        </w:rPr>
        <w:t>e</w:t>
      </w:r>
      <w:r w:rsidRPr="007B06D0">
        <w:rPr>
          <w:color w:val="A9B7C6"/>
          <w:sz w:val="18"/>
          <w:szCs w:val="18"/>
          <w:lang w:val="en-CA"/>
        </w:rPr>
        <w:t>:</w:t>
      </w:r>
      <w:r w:rsidRPr="007B06D0">
        <w:rPr>
          <w:color w:val="A9B7C6"/>
          <w:sz w:val="18"/>
          <w:szCs w:val="18"/>
          <w:lang w:val="en-CA"/>
        </w:rPr>
        <w:br/>
        <w:t xml:space="preserve">        </w:t>
      </w:r>
      <w:r w:rsidRPr="007B06D0">
        <w:rPr>
          <w:color w:val="CC7832"/>
          <w:sz w:val="18"/>
          <w:szCs w:val="18"/>
          <w:lang w:val="en-CA"/>
        </w:rPr>
        <w:t>raise</w:t>
      </w:r>
      <w:r w:rsidRPr="007B06D0">
        <w:rPr>
          <w:color w:val="CC7832"/>
          <w:sz w:val="18"/>
          <w:szCs w:val="18"/>
          <w:lang w:val="en-CA"/>
        </w:rPr>
        <w:br/>
        <w:t xml:space="preserve">    if </w:t>
      </w:r>
      <w:r w:rsidRPr="007B06D0">
        <w:rPr>
          <w:color w:val="A9B7C6"/>
          <w:sz w:val="18"/>
          <w:szCs w:val="18"/>
          <w:lang w:val="en-CA"/>
        </w:rPr>
        <w:t xml:space="preserve">data </w:t>
      </w:r>
      <w:r w:rsidRPr="007B06D0">
        <w:rPr>
          <w:color w:val="CC7832"/>
          <w:sz w:val="18"/>
          <w:szCs w:val="18"/>
          <w:lang w:val="en-CA"/>
        </w:rPr>
        <w:t xml:space="preserve">is not </w:t>
      </w:r>
      <w:r w:rsidRPr="007B06D0">
        <w:rPr>
          <w:color w:val="8888C6"/>
          <w:sz w:val="18"/>
          <w:szCs w:val="18"/>
          <w:lang w:val="en-CA"/>
        </w:rPr>
        <w:t>None</w:t>
      </w:r>
      <w:r w:rsidRPr="007B06D0">
        <w:rPr>
          <w:color w:val="A9B7C6"/>
          <w:sz w:val="18"/>
          <w:szCs w:val="18"/>
          <w:lang w:val="en-CA"/>
        </w:rPr>
        <w:t>:</w:t>
      </w:r>
    </w:p>
    <w:p w14:paraId="6AB1369F" w14:textId="32FFB092" w:rsidR="00845EF3" w:rsidRDefault="000229CC" w:rsidP="007B06D0">
      <w:pPr>
        <w:pStyle w:val="Corpsdetexte"/>
        <w:numPr>
          <w:ilvl w:val="0"/>
          <w:numId w:val="47"/>
        </w:numPr>
      </w:pPr>
      <w:r>
        <w:t>Warning</w:t>
      </w:r>
      <w:r w:rsidR="007B06D0">
        <w:t>,</w:t>
      </w:r>
      <w:r>
        <w:t xml:space="preserve"> the code is much more complex, so </w:t>
      </w:r>
      <w:proofErr w:type="gramStart"/>
      <w:r>
        <w:t>to better understand</w:t>
      </w:r>
      <w:proofErr w:type="gramEnd"/>
      <w:r>
        <w:t xml:space="preserve"> the code see the comments added.</w:t>
      </w:r>
    </w:p>
    <w:p w14:paraId="203A60E9" w14:textId="77777777" w:rsidR="00845EF3" w:rsidRDefault="00845EF3" w:rsidP="00D07599">
      <w:pPr>
        <w:pStyle w:val="Titre4"/>
      </w:pPr>
      <w:bookmarkStart w:id="64" w:name="_Toc17464506"/>
      <w:r>
        <w:t>Das.py</w:t>
      </w:r>
      <w:bookmarkEnd w:id="64"/>
    </w:p>
    <w:p w14:paraId="3677E47E" w14:textId="15214F55" w:rsidR="004459F2" w:rsidRDefault="00845EF3" w:rsidP="00D07599">
      <w:pPr>
        <w:pStyle w:val="Corpsdetexte"/>
      </w:pPr>
      <w:r>
        <w:t xml:space="preserve">In das.py, </w:t>
      </w:r>
      <w:r w:rsidR="00D07599">
        <w:t>I</w:t>
      </w:r>
      <w:r>
        <w:t xml:space="preserve"> send the data as they are collected in the </w:t>
      </w:r>
      <w:proofErr w:type="spellStart"/>
      <w:r w:rsidR="000229CC">
        <w:t>data_sample</w:t>
      </w:r>
      <w:proofErr w:type="spellEnd"/>
      <w:r>
        <w:t xml:space="preserve"> method of the </w:t>
      </w:r>
      <w:r w:rsidR="00983A01">
        <w:t>DAS class</w:t>
      </w:r>
      <w:r w:rsidR="004459F2">
        <w:t xml:space="preserve"> by the </w:t>
      </w:r>
      <w:proofErr w:type="spellStart"/>
      <w:r w:rsidR="004459F2">
        <w:t>run_conn</w:t>
      </w:r>
      <w:proofErr w:type="spellEnd"/>
      <w:r w:rsidR="004459F2">
        <w:t xml:space="preserve"> of the </w:t>
      </w:r>
      <w:proofErr w:type="spellStart"/>
      <w:r w:rsidR="004459F2">
        <w:t>ts</w:t>
      </w:r>
      <w:proofErr w:type="spellEnd"/>
      <w:r w:rsidR="004459F2">
        <w:t xml:space="preserve"> (test script)</w:t>
      </w:r>
      <w:r w:rsidR="0084738E">
        <w:t xml:space="preserve"> attribute of DAS</w:t>
      </w:r>
      <w:r w:rsidR="000229CC">
        <w:t xml:space="preserve"> in the form of series of a panda </w:t>
      </w:r>
      <w:proofErr w:type="spellStart"/>
      <w:r w:rsidR="000229CC">
        <w:t>Dataframe</w:t>
      </w:r>
      <w:proofErr w:type="spellEnd"/>
      <w:r w:rsidR="0084738E">
        <w:t>. T</w:t>
      </w:r>
      <w:r w:rsidR="004459F2">
        <w:t>hen</w:t>
      </w:r>
      <w:r w:rsidR="0084738E">
        <w:t xml:space="preserve">, it </w:t>
      </w:r>
      <w:proofErr w:type="gramStart"/>
      <w:r w:rsidR="0084738E">
        <w:t>is</w:t>
      </w:r>
      <w:r w:rsidR="004459F2">
        <w:t xml:space="preserve"> received</w:t>
      </w:r>
      <w:proofErr w:type="gramEnd"/>
      <w:r w:rsidR="004459F2">
        <w:t xml:space="preserve"> by the </w:t>
      </w:r>
      <w:proofErr w:type="spellStart"/>
      <w:r w:rsidR="004459F2">
        <w:t>rtp_conn</w:t>
      </w:r>
      <w:proofErr w:type="spellEnd"/>
      <w:r w:rsidR="004459F2">
        <w:t xml:space="preserve"> as seen above</w:t>
      </w:r>
      <w:r w:rsidR="000229CC">
        <w:t xml:space="preserve"> and it reconstruct the </w:t>
      </w:r>
      <w:proofErr w:type="spellStart"/>
      <w:r w:rsidR="000229CC">
        <w:t>Dataframe</w:t>
      </w:r>
      <w:proofErr w:type="spellEnd"/>
      <w:r w:rsidR="000229CC">
        <w:t xml:space="preserve"> in the RealTimePlotting.py script</w:t>
      </w:r>
      <w:r w:rsidR="004459F2">
        <w:t>.</w:t>
      </w:r>
      <w:r w:rsidR="000229CC">
        <w:t xml:space="preserve"> </w:t>
      </w:r>
      <w:r w:rsidR="007B06D0">
        <w:t>Moreover,</w:t>
      </w:r>
      <w:r w:rsidR="000229CC">
        <w:t xml:space="preserve"> at the beginning of each test, </w:t>
      </w:r>
      <w:proofErr w:type="gramStart"/>
      <w:r w:rsidR="000229CC">
        <w:t>there is an info dictionary that</w:t>
      </w:r>
      <w:proofErr w:type="gramEnd"/>
      <w:r w:rsidR="000229CC">
        <w:t xml:space="preserve"> is send before the new </w:t>
      </w:r>
      <w:proofErr w:type="spellStart"/>
      <w:r w:rsidR="000229CC">
        <w:t>Dataframe</w:t>
      </w:r>
      <w:proofErr w:type="spellEnd"/>
      <w:r w:rsidR="000229CC">
        <w:t xml:space="preserve"> is made.</w:t>
      </w:r>
    </w:p>
    <w:p w14:paraId="0FF3F391" w14:textId="77777777" w:rsidR="000229CC" w:rsidRPr="007B06D0" w:rsidRDefault="000229CC" w:rsidP="000229CC">
      <w:pPr>
        <w:pStyle w:val="PrformatHTML"/>
        <w:shd w:val="clear" w:color="auto" w:fill="2B2B2B"/>
        <w:rPr>
          <w:color w:val="A9B7C6"/>
          <w:sz w:val="18"/>
          <w:szCs w:val="18"/>
          <w:lang w:val="en-CA"/>
        </w:rPr>
      </w:pPr>
      <w:proofErr w:type="spellStart"/>
      <w:proofErr w:type="gramStart"/>
      <w:r w:rsidRPr="007B06D0">
        <w:rPr>
          <w:color w:val="CC7832"/>
          <w:sz w:val="18"/>
          <w:szCs w:val="18"/>
          <w:lang w:val="en-CA"/>
        </w:rPr>
        <w:t>def</w:t>
      </w:r>
      <w:proofErr w:type="spellEnd"/>
      <w:proofErr w:type="gramEnd"/>
      <w:r w:rsidRPr="007B06D0">
        <w:rPr>
          <w:color w:val="CC7832"/>
          <w:sz w:val="18"/>
          <w:szCs w:val="18"/>
          <w:lang w:val="en-CA"/>
        </w:rPr>
        <w:t xml:space="preserve"> </w:t>
      </w:r>
      <w:proofErr w:type="spellStart"/>
      <w:r w:rsidRPr="007B06D0">
        <w:rPr>
          <w:color w:val="FFC66D"/>
          <w:sz w:val="18"/>
          <w:szCs w:val="18"/>
          <w:lang w:val="en-CA"/>
        </w:rPr>
        <w:t>data_sample</w:t>
      </w:r>
      <w:proofErr w:type="spellEnd"/>
      <w:r w:rsidRPr="007B06D0">
        <w:rPr>
          <w:color w:val="A9B7C6"/>
          <w:sz w:val="18"/>
          <w:szCs w:val="18"/>
          <w:lang w:val="en-CA"/>
        </w:rPr>
        <w:t>(</w:t>
      </w:r>
      <w:r w:rsidRPr="007B06D0">
        <w:rPr>
          <w:color w:val="94558D"/>
          <w:sz w:val="18"/>
          <w:szCs w:val="18"/>
          <w:lang w:val="en-CA"/>
        </w:rPr>
        <w:t>self</w:t>
      </w:r>
      <w:r w:rsidRPr="007B06D0">
        <w:rPr>
          <w:color w:val="A9B7C6"/>
          <w:sz w:val="18"/>
          <w:szCs w:val="18"/>
          <w:lang w:val="en-CA"/>
        </w:rPr>
        <w:t>):</w:t>
      </w:r>
      <w:r w:rsidRPr="007B06D0">
        <w:rPr>
          <w:color w:val="A9B7C6"/>
          <w:sz w:val="18"/>
          <w:szCs w:val="18"/>
          <w:lang w:val="en-CA"/>
        </w:rPr>
        <w:br/>
        <w:t xml:space="preserve">    </w:t>
      </w:r>
      <w:r w:rsidRPr="007B06D0">
        <w:rPr>
          <w:i/>
          <w:iCs/>
          <w:color w:val="629755"/>
          <w:sz w:val="18"/>
          <w:szCs w:val="18"/>
          <w:lang w:val="en-CA"/>
        </w:rPr>
        <w:t>"""</w:t>
      </w:r>
      <w:r w:rsidRPr="007B06D0">
        <w:rPr>
          <w:i/>
          <w:iCs/>
          <w:color w:val="629755"/>
          <w:sz w:val="18"/>
          <w:szCs w:val="18"/>
          <w:lang w:val="en-CA"/>
        </w:rPr>
        <w:br/>
        <w:t xml:space="preserve">    Read the current data values directly from the DAS and place in the current dataset.</w:t>
      </w:r>
      <w:r w:rsidRPr="007B06D0">
        <w:rPr>
          <w:i/>
          <w:iCs/>
          <w:color w:val="629755"/>
          <w:sz w:val="18"/>
          <w:szCs w:val="18"/>
          <w:lang w:val="en-CA"/>
        </w:rPr>
        <w:br/>
        <w:t xml:space="preserve">    """</w:t>
      </w:r>
      <w:r w:rsidRPr="007B06D0">
        <w:rPr>
          <w:i/>
          <w:iCs/>
          <w:color w:val="629755"/>
          <w:sz w:val="18"/>
          <w:szCs w:val="18"/>
          <w:lang w:val="en-CA"/>
        </w:rPr>
        <w:br/>
        <w:t xml:space="preserve">    </w:t>
      </w:r>
      <w:proofErr w:type="gramStart"/>
      <w:r w:rsidRPr="007B06D0">
        <w:rPr>
          <w:color w:val="CC7832"/>
          <w:sz w:val="18"/>
          <w:szCs w:val="18"/>
          <w:lang w:val="en-CA"/>
        </w:rPr>
        <w:t xml:space="preserve">if </w:t>
      </w:r>
      <w:proofErr w:type="spellStart"/>
      <w:r w:rsidRPr="007B06D0">
        <w:rPr>
          <w:color w:val="94558D"/>
          <w:sz w:val="18"/>
          <w:szCs w:val="18"/>
          <w:lang w:val="en-CA"/>
        </w:rPr>
        <w:t>self</w:t>
      </w:r>
      <w:r w:rsidRPr="007B06D0">
        <w:rPr>
          <w:color w:val="A9B7C6"/>
          <w:sz w:val="18"/>
          <w:szCs w:val="18"/>
          <w:lang w:val="en-CA"/>
        </w:rPr>
        <w:t>._capture</w:t>
      </w:r>
      <w:proofErr w:type="spellEnd"/>
      <w:r w:rsidRPr="007B06D0">
        <w:rPr>
          <w:color w:val="A9B7C6"/>
          <w:sz w:val="18"/>
          <w:szCs w:val="18"/>
          <w:lang w:val="en-CA"/>
        </w:rPr>
        <w:t xml:space="preserve"> </w:t>
      </w:r>
      <w:r w:rsidRPr="007B06D0">
        <w:rPr>
          <w:color w:val="CC7832"/>
          <w:sz w:val="18"/>
          <w:szCs w:val="18"/>
          <w:lang w:val="en-CA"/>
        </w:rPr>
        <w:t xml:space="preserve">is </w:t>
      </w:r>
      <w:r w:rsidRPr="007B06D0">
        <w:rPr>
          <w:color w:val="8888C6"/>
          <w:sz w:val="18"/>
          <w:szCs w:val="18"/>
          <w:lang w:val="en-CA"/>
        </w:rPr>
        <w:t>True</w:t>
      </w:r>
      <w:r w:rsidRPr="007B06D0">
        <w:rPr>
          <w:color w:val="A9B7C6"/>
          <w:sz w:val="18"/>
          <w:szCs w:val="18"/>
          <w:lang w:val="en-CA"/>
        </w:rPr>
        <w:t>:</w:t>
      </w:r>
      <w:r w:rsidRPr="007B06D0">
        <w:rPr>
          <w:color w:val="A9B7C6"/>
          <w:sz w:val="18"/>
          <w:szCs w:val="18"/>
          <w:lang w:val="en-CA"/>
        </w:rPr>
        <w:br/>
      </w:r>
      <w:r w:rsidRPr="007B06D0">
        <w:rPr>
          <w:color w:val="A9B7C6"/>
          <w:sz w:val="18"/>
          <w:szCs w:val="18"/>
          <w:lang w:val="en-CA"/>
        </w:rPr>
        <w:br/>
        <w:t xml:space="preserve">        </w:t>
      </w:r>
      <w:r w:rsidRPr="007B06D0">
        <w:rPr>
          <w:color w:val="94558D"/>
          <w:sz w:val="18"/>
          <w:szCs w:val="18"/>
          <w:lang w:val="en-CA"/>
        </w:rPr>
        <w:t>self</w:t>
      </w:r>
      <w:r w:rsidRPr="007B06D0">
        <w:rPr>
          <w:color w:val="A9B7C6"/>
          <w:sz w:val="18"/>
          <w:szCs w:val="18"/>
          <w:lang w:val="en-CA"/>
        </w:rPr>
        <w:t>._</w:t>
      </w:r>
      <w:proofErr w:type="spellStart"/>
      <w:r w:rsidRPr="007B06D0">
        <w:rPr>
          <w:color w:val="A9B7C6"/>
          <w:sz w:val="18"/>
          <w:szCs w:val="18"/>
          <w:lang w:val="en-CA"/>
        </w:rPr>
        <w:t>last_datarec</w:t>
      </w:r>
      <w:proofErr w:type="spellEnd"/>
      <w:r w:rsidRPr="007B06D0">
        <w:rPr>
          <w:color w:val="A9B7C6"/>
          <w:sz w:val="18"/>
          <w:szCs w:val="18"/>
          <w:lang w:val="en-CA"/>
        </w:rPr>
        <w:t xml:space="preserve"> = </w:t>
      </w:r>
      <w:proofErr w:type="spellStart"/>
      <w:r w:rsidRPr="007B06D0">
        <w:rPr>
          <w:color w:val="94558D"/>
          <w:sz w:val="18"/>
          <w:szCs w:val="18"/>
          <w:lang w:val="en-CA"/>
        </w:rPr>
        <w:t>self</w:t>
      </w:r>
      <w:r w:rsidRPr="007B06D0">
        <w:rPr>
          <w:color w:val="A9B7C6"/>
          <w:sz w:val="18"/>
          <w:szCs w:val="18"/>
          <w:lang w:val="en-CA"/>
        </w:rPr>
        <w:t>.device_data_read</w:t>
      </w:r>
      <w:proofErr w:type="spellEnd"/>
      <w:r w:rsidRPr="007B06D0">
        <w:rPr>
          <w:color w:val="A9B7C6"/>
          <w:sz w:val="18"/>
          <w:szCs w:val="18"/>
          <w:lang w:val="en-CA"/>
        </w:rPr>
        <w:t>()</w:t>
      </w:r>
      <w:r w:rsidRPr="007B06D0">
        <w:rPr>
          <w:color w:val="A9B7C6"/>
          <w:sz w:val="18"/>
          <w:szCs w:val="18"/>
          <w:lang w:val="en-CA"/>
        </w:rPr>
        <w:br/>
        <w:t xml:space="preserve">        </w:t>
      </w:r>
      <w:r w:rsidRPr="007B06D0">
        <w:rPr>
          <w:color w:val="CC7832"/>
          <w:sz w:val="18"/>
          <w:szCs w:val="18"/>
          <w:lang w:val="en-CA"/>
        </w:rPr>
        <w:t xml:space="preserve">if </w:t>
      </w:r>
      <w:proofErr w:type="spellStart"/>
      <w:r w:rsidRPr="007B06D0">
        <w:rPr>
          <w:color w:val="94558D"/>
          <w:sz w:val="18"/>
          <w:szCs w:val="18"/>
          <w:lang w:val="en-CA"/>
        </w:rPr>
        <w:t>self</w:t>
      </w:r>
      <w:r w:rsidRPr="007B06D0">
        <w:rPr>
          <w:color w:val="A9B7C6"/>
          <w:sz w:val="18"/>
          <w:szCs w:val="18"/>
          <w:lang w:val="en-CA"/>
        </w:rPr>
        <w:t>.start_time</w:t>
      </w:r>
      <w:proofErr w:type="spellEnd"/>
      <w:r w:rsidRPr="007B06D0">
        <w:rPr>
          <w:color w:val="A9B7C6"/>
          <w:sz w:val="18"/>
          <w:szCs w:val="18"/>
          <w:lang w:val="en-CA"/>
        </w:rPr>
        <w:t xml:space="preserve"> </w:t>
      </w:r>
      <w:r w:rsidRPr="007B06D0">
        <w:rPr>
          <w:color w:val="CC7832"/>
          <w:sz w:val="18"/>
          <w:szCs w:val="18"/>
          <w:lang w:val="en-CA"/>
        </w:rPr>
        <w:t xml:space="preserve">is </w:t>
      </w:r>
      <w:r w:rsidRPr="007B06D0">
        <w:rPr>
          <w:color w:val="8888C6"/>
          <w:sz w:val="18"/>
          <w:szCs w:val="18"/>
          <w:lang w:val="en-CA"/>
        </w:rPr>
        <w:t>None</w:t>
      </w:r>
      <w:r w:rsidRPr="007B06D0">
        <w:rPr>
          <w:color w:val="A9B7C6"/>
          <w:sz w:val="18"/>
          <w:szCs w:val="18"/>
          <w:lang w:val="en-CA"/>
        </w:rPr>
        <w:t>:</w:t>
      </w:r>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.start_time</w:t>
      </w:r>
      <w:proofErr w:type="spellEnd"/>
      <w:r w:rsidRPr="007B06D0">
        <w:rPr>
          <w:color w:val="A9B7C6"/>
          <w:sz w:val="18"/>
          <w:szCs w:val="18"/>
          <w:lang w:val="en-CA"/>
        </w:rPr>
        <w:t xml:space="preserve"> = [</w:t>
      </w:r>
      <w:proofErr w:type="spellStart"/>
      <w:r w:rsidRPr="007B06D0">
        <w:rPr>
          <w:color w:val="94558D"/>
          <w:sz w:val="18"/>
          <w:szCs w:val="18"/>
          <w:lang w:val="en-CA"/>
        </w:rPr>
        <w:t>self</w:t>
      </w:r>
      <w:r w:rsidRPr="007B06D0">
        <w:rPr>
          <w:color w:val="A9B7C6"/>
          <w:sz w:val="18"/>
          <w:szCs w:val="18"/>
          <w:lang w:val="en-CA"/>
        </w:rPr>
        <w:t>.device.start_time</w:t>
      </w:r>
      <w:proofErr w:type="spellEnd"/>
      <w:r w:rsidRPr="007B06D0">
        <w:rPr>
          <w:color w:val="A9B7C6"/>
          <w:sz w:val="18"/>
          <w:szCs w:val="18"/>
          <w:lang w:val="en-CA"/>
        </w:rPr>
        <w:t>]</w:t>
      </w:r>
      <w:r w:rsidRPr="007B06D0">
        <w:rPr>
          <w:color w:val="A9B7C6"/>
          <w:sz w:val="18"/>
          <w:szCs w:val="18"/>
          <w:lang w:val="en-CA"/>
        </w:rPr>
        <w:br/>
        <w:t xml:space="preserve">            </w:t>
      </w:r>
      <w:r w:rsidRPr="007B06D0">
        <w:rPr>
          <w:color w:val="94558D"/>
          <w:sz w:val="18"/>
          <w:szCs w:val="18"/>
          <w:lang w:val="en-CA"/>
        </w:rPr>
        <w:t>self</w:t>
      </w:r>
      <w:r w:rsidRPr="007B06D0">
        <w:rPr>
          <w:color w:val="A9B7C6"/>
          <w:sz w:val="18"/>
          <w:szCs w:val="18"/>
          <w:lang w:val="en-CA"/>
        </w:rPr>
        <w:t xml:space="preserve">._ds2 = </w:t>
      </w:r>
      <w:proofErr w:type="spellStart"/>
      <w:r w:rsidRPr="007B06D0">
        <w:rPr>
          <w:color w:val="A9B7C6"/>
          <w:sz w:val="18"/>
          <w:szCs w:val="18"/>
          <w:lang w:val="en-CA"/>
        </w:rPr>
        <w:t>pd.DataFrame</w:t>
      </w:r>
      <w:proofErr w:type="spellEnd"/>
      <w:r w:rsidRPr="007B06D0">
        <w:rPr>
          <w:color w:val="A9B7C6"/>
          <w:sz w:val="18"/>
          <w:szCs w:val="18"/>
          <w:lang w:val="en-CA"/>
        </w:rPr>
        <w:t>(</w:t>
      </w:r>
      <w:proofErr w:type="spellStart"/>
      <w:r w:rsidRPr="007B06D0">
        <w:rPr>
          <w:color w:val="A9B7C6"/>
          <w:sz w:val="18"/>
          <w:szCs w:val="18"/>
          <w:lang w:val="en-CA"/>
        </w:rPr>
        <w:t>np.column_stack</w:t>
      </w:r>
      <w:proofErr w:type="spellEnd"/>
      <w:r w:rsidRPr="007B06D0">
        <w:rPr>
          <w:color w:val="A9B7C6"/>
          <w:sz w:val="18"/>
          <w:szCs w:val="18"/>
          <w:lang w:val="en-CA"/>
        </w:rPr>
        <w:t>(</w:t>
      </w:r>
      <w:r w:rsidRPr="007B06D0">
        <w:rPr>
          <w:color w:val="94558D"/>
          <w:sz w:val="18"/>
          <w:szCs w:val="18"/>
          <w:lang w:val="en-CA"/>
        </w:rPr>
        <w:t>self</w:t>
      </w:r>
      <w:r w:rsidRPr="007B06D0">
        <w:rPr>
          <w:color w:val="A9B7C6"/>
          <w:sz w:val="18"/>
          <w:szCs w:val="18"/>
          <w:lang w:val="en-CA"/>
        </w:rPr>
        <w:t>._</w:t>
      </w:r>
      <w:proofErr w:type="spellStart"/>
      <w:r w:rsidRPr="007B06D0">
        <w:rPr>
          <w:color w:val="A9B7C6"/>
          <w:sz w:val="18"/>
          <w:szCs w:val="18"/>
          <w:lang w:val="en-CA"/>
        </w:rPr>
        <w:t>last_datarec</w:t>
      </w:r>
      <w:proofErr w:type="spellEnd"/>
      <w:r w:rsidRPr="007B06D0">
        <w:rPr>
          <w:color w:val="A9B7C6"/>
          <w:sz w:val="18"/>
          <w:szCs w:val="18"/>
          <w:lang w:val="en-CA"/>
        </w:rPr>
        <w:t>[</w:t>
      </w:r>
      <w:r w:rsidRPr="007B06D0">
        <w:rPr>
          <w:color w:val="6897BB"/>
          <w:sz w:val="18"/>
          <w:szCs w:val="18"/>
          <w:lang w:val="en-CA"/>
        </w:rPr>
        <w:t>1</w:t>
      </w:r>
      <w:r w:rsidRPr="007B06D0">
        <w:rPr>
          <w:color w:val="A9B7C6"/>
          <w:sz w:val="18"/>
          <w:szCs w:val="18"/>
          <w:lang w:val="en-CA"/>
        </w:rPr>
        <w:t>:])</w:t>
      </w:r>
      <w:r w:rsidRPr="007B06D0">
        <w:rPr>
          <w:color w:val="CC7832"/>
          <w:sz w:val="18"/>
          <w:szCs w:val="18"/>
          <w:lang w:val="en-CA"/>
        </w:rPr>
        <w:t xml:space="preserve">, </w:t>
      </w:r>
      <w:r w:rsidRPr="007B06D0">
        <w:rPr>
          <w:color w:val="AA4926"/>
          <w:sz w:val="18"/>
          <w:szCs w:val="18"/>
          <w:lang w:val="en-CA"/>
        </w:rPr>
        <w:t>index</w:t>
      </w:r>
      <w:r w:rsidRPr="007B06D0">
        <w:rPr>
          <w:color w:val="A9B7C6"/>
          <w:sz w:val="18"/>
          <w:szCs w:val="18"/>
          <w:lang w:val="en-CA"/>
        </w:rPr>
        <w:t>=</w:t>
      </w:r>
      <w:proofErr w:type="spellStart"/>
      <w:r w:rsidRPr="007B06D0">
        <w:rPr>
          <w:color w:val="94558D"/>
          <w:sz w:val="18"/>
          <w:szCs w:val="18"/>
          <w:lang w:val="en-CA"/>
        </w:rPr>
        <w:t>self</w:t>
      </w:r>
      <w:r w:rsidRPr="007B06D0">
        <w:rPr>
          <w:color w:val="A9B7C6"/>
          <w:sz w:val="18"/>
          <w:szCs w:val="18"/>
          <w:lang w:val="en-CA"/>
        </w:rPr>
        <w:t>.start_time</w:t>
      </w:r>
      <w:proofErr w:type="spellEnd"/>
      <w:r w:rsidRPr="007B06D0">
        <w:rPr>
          <w:color w:val="CC7832"/>
          <w:sz w:val="18"/>
          <w:szCs w:val="18"/>
          <w:lang w:val="en-CA"/>
        </w:rPr>
        <w:t>,</w:t>
      </w:r>
      <w:r w:rsidRPr="007B06D0">
        <w:rPr>
          <w:color w:val="CC7832"/>
          <w:sz w:val="18"/>
          <w:szCs w:val="18"/>
          <w:lang w:val="en-CA"/>
        </w:rPr>
        <w:br/>
        <w:t xml:space="preserve">                                     </w:t>
      </w:r>
      <w:r w:rsidRPr="007B06D0">
        <w:rPr>
          <w:color w:val="AA4926"/>
          <w:sz w:val="18"/>
          <w:szCs w:val="18"/>
          <w:lang w:val="en-CA"/>
        </w:rPr>
        <w:t>columns</w:t>
      </w:r>
      <w:r w:rsidRPr="007B06D0">
        <w:rPr>
          <w:color w:val="A9B7C6"/>
          <w:sz w:val="18"/>
          <w:szCs w:val="18"/>
          <w:lang w:val="en-CA"/>
        </w:rPr>
        <w:t>=</w:t>
      </w:r>
      <w:proofErr w:type="spellStart"/>
      <w:r w:rsidRPr="007B06D0">
        <w:rPr>
          <w:color w:val="94558D"/>
          <w:sz w:val="18"/>
          <w:szCs w:val="18"/>
          <w:lang w:val="en-CA"/>
        </w:rPr>
        <w:t>self</w:t>
      </w:r>
      <w:r w:rsidRPr="007B06D0">
        <w:rPr>
          <w:color w:val="A9B7C6"/>
          <w:sz w:val="18"/>
          <w:szCs w:val="18"/>
          <w:lang w:val="en-CA"/>
        </w:rPr>
        <w:t>.data_points</w:t>
      </w:r>
      <w:proofErr w:type="spellEnd"/>
      <w:r w:rsidRPr="007B06D0">
        <w:rPr>
          <w:color w:val="A9B7C6"/>
          <w:sz w:val="18"/>
          <w:szCs w:val="18"/>
          <w:lang w:val="en-CA"/>
        </w:rPr>
        <w:t>[</w:t>
      </w:r>
      <w:r w:rsidRPr="007B06D0">
        <w:rPr>
          <w:color w:val="6897BB"/>
          <w:sz w:val="18"/>
          <w:szCs w:val="18"/>
          <w:lang w:val="en-CA"/>
        </w:rPr>
        <w:t>1</w:t>
      </w:r>
      <w:r w:rsidRPr="007B06D0">
        <w:rPr>
          <w:color w:val="A9B7C6"/>
          <w:sz w:val="18"/>
          <w:szCs w:val="18"/>
          <w:lang w:val="en-CA"/>
        </w:rPr>
        <w:t>:])</w:t>
      </w:r>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.ts.run_conn.send</w:t>
      </w:r>
      <w:proofErr w:type="spellEnd"/>
      <w:r w:rsidRPr="007B06D0">
        <w:rPr>
          <w:color w:val="A9B7C6"/>
          <w:sz w:val="18"/>
          <w:szCs w:val="18"/>
          <w:lang w:val="en-CA"/>
        </w:rPr>
        <w:t>({</w:t>
      </w:r>
      <w:r w:rsidRPr="007B06D0">
        <w:rPr>
          <w:color w:val="A5C261"/>
          <w:sz w:val="18"/>
          <w:szCs w:val="18"/>
          <w:lang w:val="en-CA"/>
        </w:rPr>
        <w:t>'name'</w:t>
      </w:r>
      <w:r w:rsidRPr="007B06D0">
        <w:rPr>
          <w:color w:val="A9B7C6"/>
          <w:sz w:val="18"/>
          <w:szCs w:val="18"/>
          <w:lang w:val="en-CA"/>
        </w:rPr>
        <w:t xml:space="preserve">: </w:t>
      </w:r>
      <w:r w:rsidRPr="007B06D0">
        <w:rPr>
          <w:color w:val="94558D"/>
          <w:sz w:val="18"/>
          <w:szCs w:val="18"/>
          <w:lang w:val="en-CA"/>
        </w:rPr>
        <w:t>self</w:t>
      </w:r>
      <w:r w:rsidRPr="007B06D0">
        <w:rPr>
          <w:color w:val="A9B7C6"/>
          <w:sz w:val="18"/>
          <w:szCs w:val="18"/>
          <w:lang w:val="en-CA"/>
        </w:rPr>
        <w:t>.ts.name</w:t>
      </w:r>
      <w:r w:rsidRPr="007B06D0">
        <w:rPr>
          <w:color w:val="CC7832"/>
          <w:sz w:val="18"/>
          <w:szCs w:val="18"/>
          <w:lang w:val="en-CA"/>
        </w:rPr>
        <w:t xml:space="preserve">, </w:t>
      </w:r>
      <w:r w:rsidRPr="007B06D0">
        <w:rPr>
          <w:color w:val="A5C261"/>
          <w:sz w:val="18"/>
          <w:szCs w:val="18"/>
          <w:lang w:val="en-CA"/>
        </w:rPr>
        <w:t>'phases'</w:t>
      </w:r>
      <w:r w:rsidRPr="007B06D0">
        <w:rPr>
          <w:color w:val="A9B7C6"/>
          <w:sz w:val="18"/>
          <w:szCs w:val="18"/>
          <w:lang w:val="en-CA"/>
        </w:rPr>
        <w:t xml:space="preserve">: </w:t>
      </w:r>
      <w:proofErr w:type="spellStart"/>
      <w:r w:rsidRPr="007B06D0">
        <w:rPr>
          <w:color w:val="94558D"/>
          <w:sz w:val="18"/>
          <w:szCs w:val="18"/>
          <w:lang w:val="en-CA"/>
        </w:rPr>
        <w:t>self</w:t>
      </w:r>
      <w:r w:rsidRPr="007B06D0">
        <w:rPr>
          <w:color w:val="A9B7C6"/>
          <w:sz w:val="18"/>
          <w:szCs w:val="18"/>
          <w:lang w:val="en-CA"/>
        </w:rPr>
        <w:t>.ts.param_value</w:t>
      </w:r>
      <w:proofErr w:type="spellEnd"/>
      <w:r w:rsidRPr="007B06D0">
        <w:rPr>
          <w:color w:val="A9B7C6"/>
          <w:sz w:val="18"/>
          <w:szCs w:val="18"/>
          <w:lang w:val="en-CA"/>
        </w:rPr>
        <w:t>(</w:t>
      </w:r>
      <w:r w:rsidRPr="007B06D0">
        <w:rPr>
          <w:color w:val="A5C261"/>
          <w:sz w:val="18"/>
          <w:szCs w:val="18"/>
          <w:lang w:val="en-CA"/>
        </w:rPr>
        <w:t>'</w:t>
      </w:r>
      <w:proofErr w:type="spellStart"/>
      <w:r w:rsidRPr="007B06D0">
        <w:rPr>
          <w:color w:val="A5C261"/>
          <w:sz w:val="18"/>
          <w:szCs w:val="18"/>
          <w:lang w:val="en-CA"/>
        </w:rPr>
        <w:t>eut.phases</w:t>
      </w:r>
      <w:proofErr w:type="spellEnd"/>
      <w:r w:rsidRPr="007B06D0">
        <w:rPr>
          <w:color w:val="A5C261"/>
          <w:sz w:val="18"/>
          <w:szCs w:val="18"/>
          <w:lang w:val="en-CA"/>
        </w:rPr>
        <w:t>'</w:t>
      </w:r>
      <w:r w:rsidRPr="007B06D0">
        <w:rPr>
          <w:color w:val="A9B7C6"/>
          <w:sz w:val="18"/>
          <w:szCs w:val="18"/>
          <w:lang w:val="en-CA"/>
        </w:rPr>
        <w:t>)})</w:t>
      </w:r>
      <w:r w:rsidRPr="007B06D0">
        <w:rPr>
          <w:color w:val="A9B7C6"/>
          <w:sz w:val="18"/>
          <w:szCs w:val="18"/>
          <w:lang w:val="en-CA"/>
        </w:rPr>
        <w:br/>
        <w:t xml:space="preserve">        </w:t>
      </w:r>
      <w:r w:rsidRPr="007B06D0">
        <w:rPr>
          <w:color w:val="CC7832"/>
          <w:sz w:val="18"/>
          <w:szCs w:val="18"/>
          <w:lang w:val="en-CA"/>
        </w:rPr>
        <w:t>else</w:t>
      </w:r>
      <w:r w:rsidRPr="007B06D0">
        <w:rPr>
          <w:color w:val="A9B7C6"/>
          <w:sz w:val="18"/>
          <w:szCs w:val="18"/>
          <w:lang w:val="en-CA"/>
        </w:rPr>
        <w:t>:</w:t>
      </w:r>
      <w:r w:rsidRPr="007B06D0">
        <w:rPr>
          <w:color w:val="A9B7C6"/>
          <w:sz w:val="18"/>
          <w:szCs w:val="18"/>
          <w:lang w:val="en-CA"/>
        </w:rPr>
        <w:br/>
        <w:t xml:space="preserve">            </w:t>
      </w:r>
      <w:r w:rsidRPr="007B06D0">
        <w:rPr>
          <w:color w:val="94558D"/>
          <w:sz w:val="18"/>
          <w:szCs w:val="18"/>
          <w:lang w:val="en-CA"/>
        </w:rPr>
        <w:t>self</w:t>
      </w:r>
      <w:r w:rsidRPr="007B06D0">
        <w:rPr>
          <w:color w:val="A9B7C6"/>
          <w:sz w:val="18"/>
          <w:szCs w:val="18"/>
          <w:lang w:val="en-CA"/>
        </w:rPr>
        <w:t xml:space="preserve">._ds2 = </w:t>
      </w:r>
      <w:r w:rsidRPr="007B06D0">
        <w:rPr>
          <w:color w:val="94558D"/>
          <w:sz w:val="18"/>
          <w:szCs w:val="18"/>
          <w:lang w:val="en-CA"/>
        </w:rPr>
        <w:t>self</w:t>
      </w:r>
      <w:r w:rsidRPr="007B06D0">
        <w:rPr>
          <w:color w:val="A9B7C6"/>
          <w:sz w:val="18"/>
          <w:szCs w:val="18"/>
          <w:lang w:val="en-CA"/>
        </w:rPr>
        <w:t>._ds2.append(</w:t>
      </w:r>
      <w:proofErr w:type="spellStart"/>
      <w:r w:rsidRPr="007B06D0">
        <w:rPr>
          <w:color w:val="A9B7C6"/>
          <w:sz w:val="18"/>
          <w:szCs w:val="18"/>
          <w:lang w:val="en-CA"/>
        </w:rPr>
        <w:t>pd.Series</w:t>
      </w:r>
      <w:proofErr w:type="spellEnd"/>
      <w:r w:rsidRPr="007B06D0">
        <w:rPr>
          <w:color w:val="A9B7C6"/>
          <w:sz w:val="18"/>
          <w:szCs w:val="18"/>
          <w:lang w:val="en-CA"/>
        </w:rPr>
        <w:t>(</w:t>
      </w:r>
      <w:r w:rsidRPr="007B06D0">
        <w:rPr>
          <w:color w:val="94558D"/>
          <w:sz w:val="18"/>
          <w:szCs w:val="18"/>
          <w:lang w:val="en-CA"/>
        </w:rPr>
        <w:t>self</w:t>
      </w:r>
      <w:r w:rsidRPr="007B06D0">
        <w:rPr>
          <w:color w:val="A9B7C6"/>
          <w:sz w:val="18"/>
          <w:szCs w:val="18"/>
          <w:lang w:val="en-CA"/>
        </w:rPr>
        <w:t>._</w:t>
      </w:r>
      <w:proofErr w:type="spellStart"/>
      <w:r w:rsidRPr="007B06D0">
        <w:rPr>
          <w:color w:val="A9B7C6"/>
          <w:sz w:val="18"/>
          <w:szCs w:val="18"/>
          <w:lang w:val="en-CA"/>
        </w:rPr>
        <w:t>last_datarec</w:t>
      </w:r>
      <w:proofErr w:type="spellEnd"/>
      <w:r w:rsidRPr="007B06D0">
        <w:rPr>
          <w:color w:val="A9B7C6"/>
          <w:sz w:val="18"/>
          <w:szCs w:val="18"/>
          <w:lang w:val="en-CA"/>
        </w:rPr>
        <w:t>[</w:t>
      </w:r>
      <w:r w:rsidRPr="007B06D0">
        <w:rPr>
          <w:color w:val="6897BB"/>
          <w:sz w:val="18"/>
          <w:szCs w:val="18"/>
          <w:lang w:val="en-CA"/>
        </w:rPr>
        <w:t>1</w:t>
      </w:r>
      <w:r w:rsidRPr="007B06D0">
        <w:rPr>
          <w:color w:val="A9B7C6"/>
          <w:sz w:val="18"/>
          <w:szCs w:val="18"/>
          <w:lang w:val="en-CA"/>
        </w:rPr>
        <w:t>:]</w:t>
      </w:r>
      <w:r w:rsidRPr="007B06D0">
        <w:rPr>
          <w:color w:val="CC7832"/>
          <w:sz w:val="18"/>
          <w:szCs w:val="18"/>
          <w:lang w:val="en-CA"/>
        </w:rPr>
        <w:t xml:space="preserve">, </w:t>
      </w:r>
      <w:r w:rsidRPr="007B06D0">
        <w:rPr>
          <w:color w:val="AA4926"/>
          <w:sz w:val="18"/>
          <w:szCs w:val="18"/>
          <w:lang w:val="en-CA"/>
        </w:rPr>
        <w:t>index</w:t>
      </w:r>
      <w:r w:rsidRPr="007B06D0">
        <w:rPr>
          <w:color w:val="A9B7C6"/>
          <w:sz w:val="18"/>
          <w:szCs w:val="18"/>
          <w:lang w:val="en-CA"/>
        </w:rPr>
        <w:t>=</w:t>
      </w:r>
      <w:proofErr w:type="spellStart"/>
      <w:r w:rsidRPr="007B06D0">
        <w:rPr>
          <w:color w:val="94558D"/>
          <w:sz w:val="18"/>
          <w:szCs w:val="18"/>
          <w:lang w:val="en-CA"/>
        </w:rPr>
        <w:t>self</w:t>
      </w:r>
      <w:r w:rsidRPr="007B06D0">
        <w:rPr>
          <w:color w:val="A9B7C6"/>
          <w:sz w:val="18"/>
          <w:szCs w:val="18"/>
          <w:lang w:val="en-CA"/>
        </w:rPr>
        <w:t>.data_points</w:t>
      </w:r>
      <w:proofErr w:type="spellEnd"/>
      <w:r w:rsidRPr="007B06D0">
        <w:rPr>
          <w:color w:val="A9B7C6"/>
          <w:sz w:val="18"/>
          <w:szCs w:val="18"/>
          <w:lang w:val="en-CA"/>
        </w:rPr>
        <w:t>[</w:t>
      </w:r>
      <w:r w:rsidRPr="007B06D0">
        <w:rPr>
          <w:color w:val="6897BB"/>
          <w:sz w:val="18"/>
          <w:szCs w:val="18"/>
          <w:lang w:val="en-CA"/>
        </w:rPr>
        <w:t>1</w:t>
      </w:r>
      <w:r w:rsidRPr="007B06D0">
        <w:rPr>
          <w:color w:val="A9B7C6"/>
          <w:sz w:val="18"/>
          <w:szCs w:val="18"/>
          <w:lang w:val="en-CA"/>
        </w:rPr>
        <w:t>:]</w:t>
      </w:r>
      <w:r w:rsidRPr="007B06D0">
        <w:rPr>
          <w:color w:val="CC7832"/>
          <w:sz w:val="18"/>
          <w:szCs w:val="18"/>
          <w:lang w:val="en-CA"/>
        </w:rPr>
        <w:t>,</w:t>
      </w:r>
      <w:r w:rsidRPr="007B06D0">
        <w:rPr>
          <w:color w:val="CC7832"/>
          <w:sz w:val="18"/>
          <w:szCs w:val="18"/>
          <w:lang w:val="en-CA"/>
        </w:rPr>
        <w:br/>
        <w:t xml:space="preserve">                                       </w:t>
      </w:r>
      <w:r w:rsidRPr="007B06D0">
        <w:rPr>
          <w:color w:val="AA4926"/>
          <w:sz w:val="18"/>
          <w:szCs w:val="18"/>
          <w:lang w:val="en-CA"/>
        </w:rPr>
        <w:t>name</w:t>
      </w:r>
      <w:r w:rsidRPr="007B06D0">
        <w:rPr>
          <w:color w:val="A9B7C6"/>
          <w:sz w:val="18"/>
          <w:szCs w:val="18"/>
          <w:lang w:val="en-CA"/>
        </w:rPr>
        <w:t>=</w:t>
      </w:r>
      <w:proofErr w:type="spellStart"/>
      <w:r w:rsidRPr="007B06D0">
        <w:rPr>
          <w:color w:val="94558D"/>
          <w:sz w:val="18"/>
          <w:szCs w:val="18"/>
          <w:lang w:val="en-CA"/>
        </w:rPr>
        <w:t>self</w:t>
      </w:r>
      <w:r w:rsidRPr="007B06D0">
        <w:rPr>
          <w:color w:val="A9B7C6"/>
          <w:sz w:val="18"/>
          <w:szCs w:val="18"/>
          <w:lang w:val="en-CA"/>
        </w:rPr>
        <w:t>.device.current_time</w:t>
      </w:r>
      <w:proofErr w:type="spellEnd"/>
      <w:r w:rsidRPr="007B06D0">
        <w:rPr>
          <w:color w:val="A9B7C6"/>
          <w:sz w:val="18"/>
          <w:szCs w:val="18"/>
          <w:lang w:val="en-CA"/>
        </w:rPr>
        <w:t>))</w:t>
      </w:r>
      <w:r w:rsidRPr="007B06D0">
        <w:rPr>
          <w:color w:val="A9B7C6"/>
          <w:sz w:val="18"/>
          <w:szCs w:val="18"/>
          <w:lang w:val="en-CA"/>
        </w:rPr>
        <w:br/>
        <w:t xml:space="preserve">        </w:t>
      </w:r>
      <w:proofErr w:type="spellStart"/>
      <w:r w:rsidRPr="007B06D0">
        <w:rPr>
          <w:color w:val="94558D"/>
          <w:sz w:val="18"/>
          <w:szCs w:val="18"/>
          <w:lang w:val="en-CA"/>
        </w:rPr>
        <w:t>self</w:t>
      </w:r>
      <w:r w:rsidRPr="007B06D0">
        <w:rPr>
          <w:color w:val="A9B7C6"/>
          <w:sz w:val="18"/>
          <w:szCs w:val="18"/>
          <w:lang w:val="en-CA"/>
        </w:rPr>
        <w:t>.ts.run_conn.send</w:t>
      </w:r>
      <w:proofErr w:type="spellEnd"/>
      <w:r w:rsidRPr="007B06D0">
        <w:rPr>
          <w:color w:val="A9B7C6"/>
          <w:sz w:val="18"/>
          <w:szCs w:val="18"/>
          <w:lang w:val="en-CA"/>
        </w:rPr>
        <w:t>(</w:t>
      </w:r>
      <w:r w:rsidRPr="007B06D0">
        <w:rPr>
          <w:color w:val="94558D"/>
          <w:sz w:val="18"/>
          <w:szCs w:val="18"/>
          <w:lang w:val="en-CA"/>
        </w:rPr>
        <w:t>self</w:t>
      </w:r>
      <w:r w:rsidRPr="007B06D0">
        <w:rPr>
          <w:color w:val="A9B7C6"/>
          <w:sz w:val="18"/>
          <w:szCs w:val="18"/>
          <w:lang w:val="en-CA"/>
        </w:rPr>
        <w:t>._ds2.tail(</w:t>
      </w:r>
      <w:r w:rsidRPr="007B06D0">
        <w:rPr>
          <w:color w:val="6897BB"/>
          <w:sz w:val="18"/>
          <w:szCs w:val="18"/>
          <w:lang w:val="en-CA"/>
        </w:rPr>
        <w:t>1</w:t>
      </w:r>
      <w:r w:rsidRPr="007B06D0">
        <w:rPr>
          <w:color w:val="A9B7C6"/>
          <w:sz w:val="18"/>
          <w:szCs w:val="18"/>
          <w:lang w:val="en-CA"/>
        </w:rPr>
        <w:t>))</w:t>
      </w:r>
      <w:r w:rsidRPr="007B06D0">
        <w:rPr>
          <w:color w:val="A9B7C6"/>
          <w:sz w:val="18"/>
          <w:szCs w:val="18"/>
          <w:lang w:val="en-CA"/>
        </w:rPr>
        <w:br/>
        <w:t xml:space="preserve">        </w:t>
      </w:r>
      <w:r w:rsidRPr="007B06D0">
        <w:rPr>
          <w:color w:val="94558D"/>
          <w:sz w:val="18"/>
          <w:szCs w:val="18"/>
          <w:lang w:val="en-CA"/>
        </w:rPr>
        <w:t>self</w:t>
      </w:r>
      <w:r w:rsidRPr="007B06D0">
        <w:rPr>
          <w:color w:val="A9B7C6"/>
          <w:sz w:val="18"/>
          <w:szCs w:val="18"/>
          <w:lang w:val="en-CA"/>
        </w:rPr>
        <w:t>._</w:t>
      </w:r>
      <w:proofErr w:type="spellStart"/>
      <w:r w:rsidRPr="007B06D0">
        <w:rPr>
          <w:color w:val="A9B7C6"/>
          <w:sz w:val="18"/>
          <w:szCs w:val="18"/>
          <w:lang w:val="en-CA"/>
        </w:rPr>
        <w:t>ds.append</w:t>
      </w:r>
      <w:proofErr w:type="spellEnd"/>
      <w:r w:rsidRPr="007B06D0">
        <w:rPr>
          <w:color w:val="A9B7C6"/>
          <w:sz w:val="18"/>
          <w:szCs w:val="18"/>
          <w:lang w:val="en-CA"/>
        </w:rPr>
        <w:t>(</w:t>
      </w:r>
      <w:r w:rsidRPr="007B06D0">
        <w:rPr>
          <w:color w:val="94558D"/>
          <w:sz w:val="18"/>
          <w:szCs w:val="18"/>
          <w:lang w:val="en-CA"/>
        </w:rPr>
        <w:t>self</w:t>
      </w:r>
      <w:r w:rsidRPr="007B06D0">
        <w:rPr>
          <w:color w:val="A9B7C6"/>
          <w:sz w:val="18"/>
          <w:szCs w:val="18"/>
          <w:lang w:val="en-CA"/>
        </w:rPr>
        <w:t>._</w:t>
      </w:r>
      <w:proofErr w:type="spellStart"/>
      <w:r w:rsidRPr="007B06D0">
        <w:rPr>
          <w:color w:val="A9B7C6"/>
          <w:sz w:val="18"/>
          <w:szCs w:val="18"/>
          <w:lang w:val="en-CA"/>
        </w:rPr>
        <w:t>last_datarec</w:t>
      </w:r>
      <w:proofErr w:type="spellEnd"/>
      <w:r w:rsidRPr="007B06D0">
        <w:rPr>
          <w:color w:val="A9B7C6"/>
          <w:sz w:val="18"/>
          <w:szCs w:val="18"/>
          <w:lang w:val="en-CA"/>
        </w:rPr>
        <w:t>)</w:t>
      </w:r>
      <w:r w:rsidRPr="007B06D0">
        <w:rPr>
          <w:color w:val="A9B7C6"/>
          <w:sz w:val="18"/>
          <w:szCs w:val="18"/>
          <w:lang w:val="en-CA"/>
        </w:rPr>
        <w:br/>
        <w:t xml:space="preserve">    </w:t>
      </w:r>
      <w:r w:rsidRPr="007B06D0">
        <w:rPr>
          <w:color w:val="CC7832"/>
          <w:sz w:val="18"/>
          <w:szCs w:val="18"/>
          <w:lang w:val="en-CA"/>
        </w:rPr>
        <w:t xml:space="preserve">return </w:t>
      </w:r>
      <w:r w:rsidRPr="007B06D0">
        <w:rPr>
          <w:color w:val="94558D"/>
          <w:sz w:val="18"/>
          <w:szCs w:val="18"/>
          <w:lang w:val="en-CA"/>
        </w:rPr>
        <w:t>self</w:t>
      </w:r>
      <w:r w:rsidRPr="007B06D0">
        <w:rPr>
          <w:color w:val="A9B7C6"/>
          <w:sz w:val="18"/>
          <w:szCs w:val="18"/>
          <w:lang w:val="en-CA"/>
        </w:rPr>
        <w:t>._</w:t>
      </w:r>
      <w:proofErr w:type="spellStart"/>
      <w:r w:rsidRPr="007B06D0">
        <w:rPr>
          <w:color w:val="A9B7C6"/>
          <w:sz w:val="18"/>
          <w:szCs w:val="18"/>
          <w:lang w:val="en-CA"/>
        </w:rPr>
        <w:t>last_datarec</w:t>
      </w:r>
      <w:proofErr w:type="spellEnd"/>
      <w:proofErr w:type="gramEnd"/>
    </w:p>
    <w:p w14:paraId="4659B517" w14:textId="7FC75CAB" w:rsidR="000229CC" w:rsidRDefault="000229CC" w:rsidP="00D07599">
      <w:pPr>
        <w:pStyle w:val="Titre2"/>
        <w:pageBreakBefore w:val="0"/>
        <w:rPr>
          <w:color w:val="auto"/>
          <w:sz w:val="24"/>
          <w:szCs w:val="24"/>
        </w:rPr>
      </w:pPr>
      <w:r w:rsidRPr="00D07599" w:rsidDel="000229CC">
        <w:rPr>
          <w:color w:val="CC7832"/>
          <w:sz w:val="18"/>
          <w:szCs w:val="18"/>
        </w:rPr>
        <w:t xml:space="preserve"> </w:t>
      </w:r>
      <w:bookmarkStart w:id="65" w:name="_Toc17464507"/>
      <w:r>
        <w:rPr>
          <w:color w:val="auto"/>
          <w:sz w:val="24"/>
          <w:szCs w:val="24"/>
        </w:rPr>
        <w:t>Therefore, the Dataframe reinitialise itself at each test in the data_capture method of the DAS Class:</w:t>
      </w:r>
      <w:bookmarkEnd w:id="65"/>
    </w:p>
    <w:p w14:paraId="35AC6A0F" w14:textId="77777777" w:rsidR="000229CC" w:rsidRPr="007B06D0" w:rsidRDefault="000229CC" w:rsidP="000229CC">
      <w:pPr>
        <w:pStyle w:val="PrformatHTML"/>
        <w:shd w:val="clear" w:color="auto" w:fill="2B2B2B"/>
        <w:rPr>
          <w:color w:val="A9B7C6"/>
          <w:sz w:val="18"/>
          <w:szCs w:val="18"/>
          <w:lang w:val="en-CA"/>
        </w:rPr>
      </w:pPr>
      <w:r w:rsidRPr="007B06D0">
        <w:rPr>
          <w:color w:val="94558D"/>
          <w:sz w:val="18"/>
          <w:szCs w:val="18"/>
          <w:lang w:val="en-CA"/>
        </w:rPr>
        <w:t>self</w:t>
      </w:r>
      <w:r w:rsidRPr="007B06D0">
        <w:rPr>
          <w:color w:val="A9B7C6"/>
          <w:sz w:val="18"/>
          <w:szCs w:val="18"/>
          <w:lang w:val="en-CA"/>
        </w:rPr>
        <w:t xml:space="preserve">._ds2 = </w:t>
      </w:r>
      <w:proofErr w:type="gramStart"/>
      <w:r w:rsidRPr="007B06D0">
        <w:rPr>
          <w:color w:val="A9B7C6"/>
          <w:sz w:val="18"/>
          <w:szCs w:val="18"/>
          <w:lang w:val="en-CA"/>
        </w:rPr>
        <w:t>pd.DataFrame(</w:t>
      </w:r>
      <w:proofErr w:type="gramEnd"/>
      <w:r w:rsidRPr="007B06D0">
        <w:rPr>
          <w:color w:val="A9B7C6"/>
          <w:sz w:val="18"/>
          <w:szCs w:val="18"/>
          <w:lang w:val="en-CA"/>
        </w:rPr>
        <w:t>)</w:t>
      </w:r>
      <w:r w:rsidRPr="007B06D0">
        <w:rPr>
          <w:color w:val="A9B7C6"/>
          <w:sz w:val="18"/>
          <w:szCs w:val="18"/>
          <w:lang w:val="en-CA"/>
        </w:rPr>
        <w:br/>
      </w:r>
      <w:r w:rsidRPr="007B06D0">
        <w:rPr>
          <w:color w:val="94558D"/>
          <w:sz w:val="18"/>
          <w:szCs w:val="18"/>
          <w:lang w:val="en-CA"/>
        </w:rPr>
        <w:t>self</w:t>
      </w:r>
      <w:r w:rsidRPr="007B06D0">
        <w:rPr>
          <w:color w:val="A9B7C6"/>
          <w:sz w:val="18"/>
          <w:szCs w:val="18"/>
          <w:lang w:val="en-CA"/>
        </w:rPr>
        <w:t xml:space="preserve">.start_time = </w:t>
      </w:r>
      <w:r w:rsidRPr="007B06D0">
        <w:rPr>
          <w:color w:val="8888C6"/>
          <w:sz w:val="18"/>
          <w:szCs w:val="18"/>
          <w:lang w:val="en-CA"/>
        </w:rPr>
        <w:t>None</w:t>
      </w:r>
    </w:p>
    <w:p w14:paraId="03573375" w14:textId="399C59D8" w:rsidR="0084738E" w:rsidRDefault="000229CC" w:rsidP="00D07599">
      <w:pPr>
        <w:pStyle w:val="Titre2"/>
      </w:pPr>
      <w:r w:rsidRPr="00D07599" w:rsidDel="000229CC">
        <w:rPr>
          <w:color w:val="CC7832"/>
          <w:sz w:val="18"/>
          <w:szCs w:val="18"/>
        </w:rPr>
        <w:lastRenderedPageBreak/>
        <w:t xml:space="preserve"> </w:t>
      </w:r>
      <w:bookmarkStart w:id="66" w:name="_Toc17464508"/>
      <w:r w:rsidR="0084738E">
        <w:t>What is next?</w:t>
      </w:r>
      <w:bookmarkEnd w:id="66"/>
    </w:p>
    <w:p w14:paraId="7DF2D323" w14:textId="4675BCDC" w:rsidR="0084738E" w:rsidRDefault="0084738E" w:rsidP="00D07599">
      <w:pPr>
        <w:pStyle w:val="Corpsdetexte"/>
      </w:pPr>
      <w:r>
        <w:t xml:space="preserve">In this section, I will give some ideas that can added to the real-time plotting feature. Some of these ideas </w:t>
      </w:r>
      <w:proofErr w:type="gramStart"/>
      <w:r>
        <w:t>might have already been introduced</w:t>
      </w:r>
      <w:proofErr w:type="gramEnd"/>
      <w:r>
        <w:t xml:space="preserve"> in the feature.</w:t>
      </w:r>
    </w:p>
    <w:p w14:paraId="2DDB287A" w14:textId="6BE59417" w:rsidR="0084738E" w:rsidRDefault="0002798D" w:rsidP="00D07599">
      <w:pPr>
        <w:pStyle w:val="Titre3"/>
      </w:pPr>
      <w:bookmarkStart w:id="67" w:name="_Toc17464509"/>
      <w:r>
        <w:t>View tab with preference</w:t>
      </w:r>
      <w:r w:rsidR="0084738E">
        <w:t xml:space="preserve"> window</w:t>
      </w:r>
      <w:bookmarkEnd w:id="67"/>
    </w:p>
    <w:p w14:paraId="05D1A414" w14:textId="43204B45" w:rsidR="0084738E" w:rsidRDefault="0019709F" w:rsidP="00D07599">
      <w:pPr>
        <w:pStyle w:val="Corpsdetexte"/>
      </w:pPr>
      <w:r>
        <w:t xml:space="preserve">We could have a view tab in the main GUI with a real-time plotting sub-option that has </w:t>
      </w:r>
      <w:r w:rsidR="00D07599">
        <w:t>an</w:t>
      </w:r>
      <w:r>
        <w:t xml:space="preserve"> active </w:t>
      </w:r>
      <w:r w:rsidR="00736BCE">
        <w:t>op</w:t>
      </w:r>
      <w:r>
        <w:t xml:space="preserve">tion and a preference option. </w:t>
      </w:r>
    </w:p>
    <w:p w14:paraId="0BF4534F" w14:textId="77777777" w:rsidR="0019709F" w:rsidRDefault="0019709F" w:rsidP="00D07599">
      <w:pPr>
        <w:pStyle w:val="Corpsdetexte"/>
      </w:pPr>
      <w:r>
        <w:t xml:space="preserve">The active option would just ask the user if he wants the real-time plotting feature active or not. </w:t>
      </w:r>
    </w:p>
    <w:p w14:paraId="3C8D1492" w14:textId="5D944C50" w:rsidR="0019709F" w:rsidRDefault="0019709F" w:rsidP="00D07599">
      <w:pPr>
        <w:pStyle w:val="Corpsdetexte"/>
      </w:pPr>
      <w:r>
        <w:t xml:space="preserve">The preference option would open a preference window, where you can set </w:t>
      </w:r>
      <w:r w:rsidR="00D07599">
        <w:t>initiate</w:t>
      </w:r>
      <w:r>
        <w:t xml:space="preserve"> parameters to the Real-time plotting GUI. These features could </w:t>
      </w:r>
      <w:r w:rsidR="00D07599">
        <w:t>be</w:t>
      </w:r>
      <w:r>
        <w:t xml:space="preserve"> the color, the grid precision, the graph overlay, the ranges, which graph you want to see, etc. It would show an example of the g</w:t>
      </w:r>
      <w:r w:rsidR="00D07599">
        <w:t>raph in action with random data</w:t>
      </w:r>
      <w:r>
        <w:t>.</w:t>
      </w:r>
    </w:p>
    <w:p w14:paraId="4D8C8406" w14:textId="4957C655" w:rsidR="0019709F" w:rsidRDefault="0019709F" w:rsidP="00D07599">
      <w:pPr>
        <w:pStyle w:val="Titre3"/>
      </w:pPr>
      <w:bookmarkStart w:id="68" w:name="_Toc17464510"/>
      <w:r>
        <w:t>The Real-time plotting GUI</w:t>
      </w:r>
      <w:bookmarkEnd w:id="68"/>
    </w:p>
    <w:p w14:paraId="25BF22BB" w14:textId="77777777" w:rsidR="005A755A" w:rsidRDefault="0019709F" w:rsidP="00D07599">
      <w:pPr>
        <w:pStyle w:val="Corpsdetexte"/>
      </w:pPr>
      <w:r>
        <w:t xml:space="preserve">For the GUI of the real-time plotting feature, we could adjust it to be as the same format as other windows of OpenSVP. </w:t>
      </w:r>
    </w:p>
    <w:p w14:paraId="23CDC22D" w14:textId="026BB4B8" w:rsidR="005A755A" w:rsidRDefault="0019709F" w:rsidP="00D07599">
      <w:pPr>
        <w:pStyle w:val="Corpsdetexte"/>
      </w:pPr>
      <w:r>
        <w:t>Then, we could add the options that we set in the preference window. Therefore, we could change certain parameters as the graph is drawn</w:t>
      </w:r>
      <w:r w:rsidR="005A755A">
        <w:t>.</w:t>
      </w:r>
    </w:p>
    <w:p w14:paraId="7900B09C" w14:textId="7CD0A002" w:rsidR="005A755A" w:rsidRDefault="005A755A" w:rsidP="00D07599">
      <w:pPr>
        <w:pStyle w:val="Corpsdetexte"/>
      </w:pPr>
      <w:r>
        <w:t xml:space="preserve">One of the </w:t>
      </w:r>
      <w:r w:rsidR="00D07599">
        <w:t>parameters</w:t>
      </w:r>
      <w:r>
        <w:t xml:space="preserve"> would be to decide what kind of graph you want.</w:t>
      </w:r>
    </w:p>
    <w:p w14:paraId="55A8D5AA" w14:textId="5B6C408B" w:rsidR="005A755A" w:rsidRDefault="005A755A" w:rsidP="00D07599">
      <w:pPr>
        <w:pStyle w:val="Corpsdetexte"/>
      </w:pPr>
      <w:r>
        <w:t xml:space="preserve">We </w:t>
      </w:r>
      <w:r w:rsidR="00D07599">
        <w:t>could have</w:t>
      </w:r>
      <w:r>
        <w:t xml:space="preserve"> two graphs based on the data. The first graph would contain</w:t>
      </w:r>
      <w:r w:rsidR="0002798D">
        <w:t xml:space="preserve"> two </w:t>
      </w:r>
      <w:r w:rsidR="00D07599">
        <w:t>Y-axis</w:t>
      </w:r>
      <w:r>
        <w:t xml:space="preserve"> that represent the electrical values that we test (Volts and Watts, for a Volt-Watt test)</w:t>
      </w:r>
      <w:r w:rsidR="0002798D">
        <w:t xml:space="preserve"> and the </w:t>
      </w:r>
      <w:r w:rsidR="00D07599">
        <w:t>X-axis</w:t>
      </w:r>
      <w:r>
        <w:t xml:space="preserve"> would be time. The second graph would depends on the test you do. For example, in a Volt-Watt test, you have the Volts for the </w:t>
      </w:r>
      <w:r w:rsidR="00D07599">
        <w:t>X-axis</w:t>
      </w:r>
      <w:r>
        <w:t xml:space="preserve"> and the Watts for the</w:t>
      </w:r>
      <w:r w:rsidR="0002798D">
        <w:t xml:space="preserve"> </w:t>
      </w:r>
      <w:r w:rsidR="00D07599">
        <w:t>Y-axis</w:t>
      </w:r>
      <w:r>
        <w:t xml:space="preserve"> and we could put a graph overlay as another parameter on this graph and then see if the test pass in real-time.</w:t>
      </w:r>
    </w:p>
    <w:p w14:paraId="4313FDF1" w14:textId="413430DF" w:rsidR="0002798D" w:rsidRDefault="0002798D" w:rsidP="00D07599">
      <w:pPr>
        <w:pStyle w:val="Corpsdetexte"/>
      </w:pPr>
      <w:r>
        <w:t>We could decide to pause the graph, but continue to collect data in the background.</w:t>
      </w:r>
    </w:p>
    <w:p w14:paraId="0A43BE72" w14:textId="7501E414" w:rsidR="0002798D" w:rsidRDefault="0002798D" w:rsidP="00D07599">
      <w:pPr>
        <w:pStyle w:val="Corpsdetexte"/>
      </w:pPr>
      <w:r>
        <w:t xml:space="preserve">We could have a </w:t>
      </w:r>
      <w:r w:rsidR="00D07599">
        <w:t>full screen</w:t>
      </w:r>
      <w:r>
        <w:t xml:space="preserve"> option, since real-time plotting can be interesting when doing demonstrations.</w:t>
      </w:r>
    </w:p>
    <w:p w14:paraId="1F4330B2" w14:textId="7FA1F277" w:rsidR="0002798D" w:rsidRDefault="0002798D" w:rsidP="00D07599">
      <w:pPr>
        <w:pStyle w:val="Titre3"/>
      </w:pPr>
      <w:bookmarkStart w:id="69" w:name="_Toc17464511"/>
      <w:r>
        <w:lastRenderedPageBreak/>
        <w:t>The Run GUI</w:t>
      </w:r>
      <w:bookmarkEnd w:id="69"/>
    </w:p>
    <w:p w14:paraId="02DFB0C0" w14:textId="3EB06235" w:rsidR="0002798D" w:rsidRDefault="0002798D" w:rsidP="00D07599">
      <w:pPr>
        <w:pStyle w:val="Corpsdetexte"/>
      </w:pPr>
      <w:r>
        <w:t xml:space="preserve">I already added a new button next to the play and the stop button, but it does nothing for now. </w:t>
      </w:r>
    </w:p>
    <w:p w14:paraId="79A8567C" w14:textId="7E654A2D" w:rsidR="0002798D" w:rsidRPr="00D07599" w:rsidRDefault="0002798D" w:rsidP="00D07599">
      <w:pPr>
        <w:pStyle w:val="Corpsdetexte"/>
      </w:pPr>
      <w:r>
        <w:t>The purpose of this button could be like the active option of the view tab.</w:t>
      </w:r>
    </w:p>
    <w:p w14:paraId="47607A74" w14:textId="6ED75370" w:rsidR="0019709F" w:rsidRPr="00D07599" w:rsidRDefault="005A755A" w:rsidP="00D07599">
      <w:pPr>
        <w:pStyle w:val="Corpsdetexte"/>
      </w:pPr>
      <w:r>
        <w:t xml:space="preserve"> </w:t>
      </w:r>
    </w:p>
    <w:p w14:paraId="6A63B00A" w14:textId="77777777" w:rsidR="0019709F" w:rsidRPr="00D07599" w:rsidRDefault="0019709F" w:rsidP="00D07599">
      <w:pPr>
        <w:pStyle w:val="Corpsdetexte"/>
      </w:pPr>
    </w:p>
    <w:p w14:paraId="5ED83BBB" w14:textId="63C9E4AC" w:rsidR="003D1F70" w:rsidRPr="003D1F70" w:rsidRDefault="003D1F70" w:rsidP="00541654">
      <w:pPr>
        <w:pStyle w:val="Corpsdetexte"/>
      </w:pPr>
    </w:p>
    <w:sectPr w:rsidR="003D1F70" w:rsidRPr="003D1F70" w:rsidSect="00DE03AA">
      <w:footerReference w:type="default" r:id="rId20"/>
      <w:pgSz w:w="12240" w:h="15840" w:code="1"/>
      <w:pgMar w:top="1800" w:right="1800" w:bottom="180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51E2B" w14:textId="77777777" w:rsidR="00EB71D5" w:rsidRDefault="00EB71D5" w:rsidP="0070007F">
      <w:r>
        <w:separator/>
      </w:r>
    </w:p>
  </w:endnote>
  <w:endnote w:type="continuationSeparator" w:id="0">
    <w:p w14:paraId="642016C7" w14:textId="77777777" w:rsidR="00EB71D5" w:rsidRDefault="00EB71D5" w:rsidP="0070007F">
      <w:r>
        <w:continuationSeparator/>
      </w:r>
    </w:p>
  </w:endnote>
  <w:endnote w:type="continuationNotice" w:id="1">
    <w:p w14:paraId="0A1EA2C6" w14:textId="77777777" w:rsidR="00EB71D5" w:rsidRDefault="00EB71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E095B" w14:textId="52FFE690" w:rsidR="007012F6" w:rsidRPr="007A7766" w:rsidRDefault="007012F6" w:rsidP="00DE03AA">
    <w:pPr>
      <w:pStyle w:val="Pieddepage"/>
      <w:pBdr>
        <w:top w:val="none" w:sz="0" w:space="0" w:color="auto"/>
      </w:pBdr>
      <w:rPr>
        <w:lang w:val="fr-CA"/>
      </w:rPr>
    </w:pPr>
    <w:r w:rsidRPr="00DE03AA">
      <w:rPr>
        <w:lang w:val="fr-CA"/>
      </w:rPr>
      <w:fldChar w:fldCharType="begin"/>
    </w:r>
    <w:r w:rsidRPr="00DE03AA">
      <w:rPr>
        <w:lang w:val="fr-CA"/>
      </w:rPr>
      <w:instrText xml:space="preserve"> PAGE   \* MERGEFORMAT </w:instrText>
    </w:r>
    <w:r w:rsidRPr="00DE03AA">
      <w:rPr>
        <w:lang w:val="fr-CA"/>
      </w:rPr>
      <w:fldChar w:fldCharType="separate"/>
    </w:r>
    <w:r>
      <w:rPr>
        <w:noProof/>
        <w:lang w:val="fr-CA"/>
      </w:rPr>
      <w:t>ii</w:t>
    </w:r>
    <w:r w:rsidRPr="00DE03AA">
      <w:rPr>
        <w:noProof/>
        <w:lang w:val="fr-CA"/>
      </w:rPr>
      <w:fldChar w:fldCharType="end"/>
    </w:r>
    <w:r w:rsidRPr="00CE305C">
      <w:rPr>
        <w:rFonts w:ascii="Franklin Gothic Book" w:hAnsi="Franklin Gothic Book"/>
        <w:noProof/>
        <w:lang w:eastAsia="en-CA"/>
      </w:rPr>
      <w:drawing>
        <wp:anchor distT="0" distB="0" distL="114300" distR="114300" simplePos="0" relativeHeight="251655168" behindDoc="1" locked="0" layoutInCell="1" allowOverlap="1" wp14:anchorId="1D58E512" wp14:editId="7C2409D5">
          <wp:simplePos x="0" y="0"/>
          <wp:positionH relativeFrom="column">
            <wp:posOffset>-800100</wp:posOffset>
          </wp:positionH>
          <wp:positionV relativeFrom="paragraph">
            <wp:posOffset>-104775</wp:posOffset>
          </wp:positionV>
          <wp:extent cx="7083425" cy="115570"/>
          <wp:effectExtent l="0" t="0" r="3175"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v1_03.jpg"/>
                  <pic:cNvPicPr/>
                </pic:nvPicPr>
                <pic:blipFill>
                  <a:blip r:embed="rId1">
                    <a:extLst>
                      <a:ext uri="{28A0092B-C50C-407E-A947-70E740481C1C}">
                        <a14:useLocalDpi xmlns:a14="http://schemas.microsoft.com/office/drawing/2010/main" val="0"/>
                      </a:ext>
                    </a:extLst>
                  </a:blip>
                  <a:stretch>
                    <a:fillRect/>
                  </a:stretch>
                </pic:blipFill>
                <pic:spPr>
                  <a:xfrm>
                    <a:off x="0" y="0"/>
                    <a:ext cx="7083425" cy="11557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E095D" w14:textId="6334D437" w:rsidR="007012F6" w:rsidRPr="00201E38" w:rsidRDefault="007012F6" w:rsidP="00420E14">
    <w:pPr>
      <w:pStyle w:val="Pieddepage"/>
      <w:pBdr>
        <w:top w:val="none" w:sz="0" w:space="0" w:color="auto"/>
      </w:pBdr>
      <w:jc w:val="left"/>
      <w:rPr>
        <w:lang w:val="fr-CA"/>
      </w:rPr>
    </w:pPr>
    <w:r w:rsidRPr="00C3030E">
      <w:rPr>
        <w:rFonts w:ascii="Cambria" w:eastAsia="MS Mincho" w:hAnsi="Cambria"/>
        <w:noProof/>
        <w:color w:val="auto"/>
        <w:sz w:val="24"/>
        <w:lang w:eastAsia="en-CA"/>
      </w:rPr>
      <w:drawing>
        <wp:anchor distT="0" distB="0" distL="114300" distR="114300" simplePos="0" relativeHeight="251654144" behindDoc="1" locked="0" layoutInCell="1" allowOverlap="1" wp14:anchorId="7CBE348B" wp14:editId="0982E3EE">
          <wp:simplePos x="0" y="0"/>
          <wp:positionH relativeFrom="page">
            <wp:align>right</wp:align>
          </wp:positionH>
          <wp:positionV relativeFrom="paragraph">
            <wp:posOffset>-305435</wp:posOffset>
          </wp:positionV>
          <wp:extent cx="7766050" cy="880110"/>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png"/>
                  <pic:cNvPicPr/>
                </pic:nvPicPr>
                <pic:blipFill rotWithShape="1">
                  <a:blip r:embed="rId1">
                    <a:extLst>
                      <a:ext uri="{28A0092B-C50C-407E-A947-70E740481C1C}">
                        <a14:useLocalDpi xmlns:a14="http://schemas.microsoft.com/office/drawing/2010/main" val="0"/>
                      </a:ext>
                    </a:extLst>
                  </a:blip>
                  <a:srcRect t="9546"/>
                  <a:stretch/>
                </pic:blipFill>
                <pic:spPr bwMode="auto">
                  <a:xfrm>
                    <a:off x="0" y="0"/>
                    <a:ext cx="7766050" cy="880110"/>
                  </a:xfrm>
                  <a:prstGeom prst="rect">
                    <a:avLst/>
                  </a:prstGeom>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E095F" w14:textId="0FA429E5" w:rsidR="007012F6" w:rsidRPr="00201E38" w:rsidRDefault="007012F6" w:rsidP="00DE03AA">
    <w:pPr>
      <w:pStyle w:val="Pieddepage"/>
      <w:pBdr>
        <w:top w:val="none" w:sz="0" w:space="0" w:color="auto"/>
      </w:pBdr>
      <w:rPr>
        <w:lang w:val="fr-CA"/>
      </w:rPr>
    </w:pPr>
    <w:r w:rsidRPr="00CE305C">
      <w:rPr>
        <w:rFonts w:ascii="Franklin Gothic Book" w:hAnsi="Franklin Gothic Book"/>
        <w:noProof/>
        <w:lang w:eastAsia="en-CA"/>
      </w:rPr>
      <w:drawing>
        <wp:anchor distT="0" distB="0" distL="114300" distR="114300" simplePos="0" relativeHeight="251661312" behindDoc="1" locked="0" layoutInCell="1" allowOverlap="1" wp14:anchorId="27E7F1C3" wp14:editId="7CACD215">
          <wp:simplePos x="0" y="0"/>
          <wp:positionH relativeFrom="column">
            <wp:posOffset>-800100</wp:posOffset>
          </wp:positionH>
          <wp:positionV relativeFrom="paragraph">
            <wp:posOffset>-142875</wp:posOffset>
          </wp:positionV>
          <wp:extent cx="7083425" cy="115570"/>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v1_03.jpg"/>
                  <pic:cNvPicPr/>
                </pic:nvPicPr>
                <pic:blipFill>
                  <a:blip r:embed="rId1">
                    <a:extLst>
                      <a:ext uri="{28A0092B-C50C-407E-A947-70E740481C1C}">
                        <a14:useLocalDpi xmlns:a14="http://schemas.microsoft.com/office/drawing/2010/main" val="0"/>
                      </a:ext>
                    </a:extLst>
                  </a:blip>
                  <a:stretch>
                    <a:fillRect/>
                  </a:stretch>
                </pic:blipFill>
                <pic:spPr>
                  <a:xfrm>
                    <a:off x="0" y="0"/>
                    <a:ext cx="7083425" cy="115570"/>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E0962" w14:textId="52E38D69" w:rsidR="007012F6" w:rsidRPr="00012832" w:rsidRDefault="007012F6" w:rsidP="00CB71C8">
    <w:pPr>
      <w:pStyle w:val="Pieddepage"/>
      <w:pBdr>
        <w:top w:val="none" w:sz="0" w:space="0" w:color="auto"/>
      </w:pBdr>
    </w:pPr>
    <w:r w:rsidRPr="00CE305C">
      <w:rPr>
        <w:rFonts w:ascii="Franklin Gothic Book" w:hAnsi="Franklin Gothic Book"/>
        <w:noProof/>
        <w:lang w:eastAsia="en-CA"/>
      </w:rPr>
      <w:drawing>
        <wp:anchor distT="0" distB="0" distL="114300" distR="114300" simplePos="0" relativeHeight="251659264" behindDoc="1" locked="0" layoutInCell="1" allowOverlap="1" wp14:anchorId="53235006" wp14:editId="06B836A3">
          <wp:simplePos x="0" y="0"/>
          <wp:positionH relativeFrom="column">
            <wp:posOffset>-800100</wp:posOffset>
          </wp:positionH>
          <wp:positionV relativeFrom="paragraph">
            <wp:posOffset>-104775</wp:posOffset>
          </wp:positionV>
          <wp:extent cx="7083425" cy="115570"/>
          <wp:effectExtent l="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v1_03.jpg"/>
                  <pic:cNvPicPr/>
                </pic:nvPicPr>
                <pic:blipFill>
                  <a:blip r:embed="rId1">
                    <a:extLst>
                      <a:ext uri="{28A0092B-C50C-407E-A947-70E740481C1C}">
                        <a14:useLocalDpi xmlns:a14="http://schemas.microsoft.com/office/drawing/2010/main" val="0"/>
                      </a:ext>
                    </a:extLst>
                  </a:blip>
                  <a:stretch>
                    <a:fillRect/>
                  </a:stretch>
                </pic:blipFill>
                <pic:spPr>
                  <a:xfrm>
                    <a:off x="0" y="0"/>
                    <a:ext cx="7083425" cy="11557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D464A9">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CE3C1" w14:textId="77777777" w:rsidR="00EB71D5" w:rsidRDefault="00EB71D5" w:rsidP="0070007F">
      <w:r>
        <w:separator/>
      </w:r>
    </w:p>
  </w:footnote>
  <w:footnote w:type="continuationSeparator" w:id="0">
    <w:p w14:paraId="2F081CBA" w14:textId="77777777" w:rsidR="00EB71D5" w:rsidRDefault="00EB71D5" w:rsidP="0070007F">
      <w:r>
        <w:continuationSeparator/>
      </w:r>
    </w:p>
  </w:footnote>
  <w:footnote w:type="continuationNotice" w:id="1">
    <w:p w14:paraId="4ED5A7F1" w14:textId="77777777" w:rsidR="00EB71D5" w:rsidRDefault="00EB71D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8381B" w14:textId="77777777" w:rsidR="007012F6" w:rsidRDefault="007012F6" w:rsidP="00CB71C8">
    <w:pPr>
      <w:pStyle w:val="En-tte"/>
      <w:pBdr>
        <w:top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8D55B" w14:textId="1ECD84FE" w:rsidR="007012F6" w:rsidRDefault="007012F6" w:rsidP="00CB71C8">
    <w:pPr>
      <w:pStyle w:val="En-tte"/>
      <w:pBdr>
        <w:top w:val="none" w:sz="0" w:space="0" w:color="auto"/>
      </w:pBdr>
    </w:pPr>
    <w:r w:rsidRPr="00DE1053">
      <w:rPr>
        <w:rFonts w:ascii="Cambria" w:eastAsia="MS Mincho" w:hAnsi="Cambria"/>
        <w:noProof/>
        <w:color w:val="auto"/>
        <w:sz w:val="24"/>
        <w:lang w:val="en-CA" w:eastAsia="en-CA"/>
      </w:rPr>
      <w:drawing>
        <wp:anchor distT="0" distB="0" distL="114300" distR="114300" simplePos="0" relativeHeight="251660288" behindDoc="0" locked="0" layoutInCell="1" allowOverlap="1" wp14:anchorId="4D73D3C6" wp14:editId="7A14112C">
          <wp:simplePos x="0" y="0"/>
          <wp:positionH relativeFrom="column">
            <wp:posOffset>0</wp:posOffset>
          </wp:positionH>
          <wp:positionV relativeFrom="paragraph">
            <wp:posOffset>161925</wp:posOffset>
          </wp:positionV>
          <wp:extent cx="2352675" cy="179705"/>
          <wp:effectExtent l="0" t="0" r="9525" b="0"/>
          <wp:wrapThrough wrapText="bothSides">
            <wp:wrapPolygon edited="0">
              <wp:start x="0" y="0"/>
              <wp:lineTo x="0" y="18318"/>
              <wp:lineTo x="16790" y="18318"/>
              <wp:lineTo x="21454" y="12212"/>
              <wp:lineTo x="21454" y="0"/>
              <wp:lineTo x="0" y="0"/>
            </wp:wrapPolygon>
          </wp:wrapThrough>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can_fip_e_2c_55.png"/>
                  <pic:cNvPicPr/>
                </pic:nvPicPr>
                <pic:blipFill>
                  <a:blip r:embed="rId1">
                    <a:extLst>
                      <a:ext uri="{28A0092B-C50C-407E-A947-70E740481C1C}">
                        <a14:useLocalDpi xmlns:a14="http://schemas.microsoft.com/office/drawing/2010/main" val="0"/>
                      </a:ext>
                    </a:extLst>
                  </a:blip>
                  <a:stretch>
                    <a:fillRect/>
                  </a:stretch>
                </pic:blipFill>
                <pic:spPr>
                  <a:xfrm>
                    <a:off x="0" y="0"/>
                    <a:ext cx="2352675" cy="17970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E095E" w14:textId="77777777" w:rsidR="007012F6" w:rsidRPr="0021739F" w:rsidRDefault="007012F6" w:rsidP="0021739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534E8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0A60788"/>
    <w:lvl w:ilvl="0">
      <w:start w:val="1"/>
      <w:numFmt w:val="decimal"/>
      <w:lvlText w:val="%1."/>
      <w:lvlJc w:val="left"/>
      <w:pPr>
        <w:tabs>
          <w:tab w:val="num" w:pos="1440"/>
        </w:tabs>
        <w:ind w:left="1440" w:hanging="360"/>
      </w:pPr>
    </w:lvl>
  </w:abstractNum>
  <w:abstractNum w:abstractNumId="2" w15:restartNumberingAfterBreak="0">
    <w:nsid w:val="FFFFFF80"/>
    <w:multiLevelType w:val="singleLevel"/>
    <w:tmpl w:val="E96C7702"/>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C1A8AF6"/>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0A189EC8"/>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3B80E906"/>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F1B2E2F8"/>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7056320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34C1A47"/>
    <w:multiLevelType w:val="hybridMultilevel"/>
    <w:tmpl w:val="EE1EA760"/>
    <w:lvl w:ilvl="0" w:tplc="9AF8B098">
      <w:start w:val="1"/>
      <w:numFmt w:val="bullet"/>
      <w:pStyle w:val="Listepuces4"/>
      <w:lvlText w:val="∘"/>
      <w:lvlJc w:val="left"/>
      <w:pPr>
        <w:ind w:left="2700" w:hanging="360"/>
      </w:pPr>
      <w:rPr>
        <w:rFonts w:ascii="Lucida Sans Unicode" w:hAnsi="Lucida Sans Unicode" w:hint="default"/>
      </w:rPr>
    </w:lvl>
    <w:lvl w:ilvl="1" w:tplc="0C0C0003" w:tentative="1">
      <w:start w:val="1"/>
      <w:numFmt w:val="bullet"/>
      <w:lvlText w:val="o"/>
      <w:lvlJc w:val="left"/>
      <w:pPr>
        <w:ind w:left="3420" w:hanging="360"/>
      </w:pPr>
      <w:rPr>
        <w:rFonts w:ascii="Courier New" w:hAnsi="Courier New" w:cs="Courier New" w:hint="default"/>
      </w:rPr>
    </w:lvl>
    <w:lvl w:ilvl="2" w:tplc="0C0C0005" w:tentative="1">
      <w:start w:val="1"/>
      <w:numFmt w:val="bullet"/>
      <w:lvlText w:val=""/>
      <w:lvlJc w:val="left"/>
      <w:pPr>
        <w:ind w:left="4140" w:hanging="360"/>
      </w:pPr>
      <w:rPr>
        <w:rFonts w:ascii="Wingdings" w:hAnsi="Wingdings" w:hint="default"/>
      </w:rPr>
    </w:lvl>
    <w:lvl w:ilvl="3" w:tplc="0C0C0001" w:tentative="1">
      <w:start w:val="1"/>
      <w:numFmt w:val="bullet"/>
      <w:lvlText w:val=""/>
      <w:lvlJc w:val="left"/>
      <w:pPr>
        <w:ind w:left="4860" w:hanging="360"/>
      </w:pPr>
      <w:rPr>
        <w:rFonts w:ascii="Symbol" w:hAnsi="Symbol" w:hint="default"/>
      </w:rPr>
    </w:lvl>
    <w:lvl w:ilvl="4" w:tplc="0C0C0003" w:tentative="1">
      <w:start w:val="1"/>
      <w:numFmt w:val="bullet"/>
      <w:lvlText w:val="o"/>
      <w:lvlJc w:val="left"/>
      <w:pPr>
        <w:ind w:left="5580" w:hanging="360"/>
      </w:pPr>
      <w:rPr>
        <w:rFonts w:ascii="Courier New" w:hAnsi="Courier New" w:cs="Courier New" w:hint="default"/>
      </w:rPr>
    </w:lvl>
    <w:lvl w:ilvl="5" w:tplc="0C0C0005" w:tentative="1">
      <w:start w:val="1"/>
      <w:numFmt w:val="bullet"/>
      <w:lvlText w:val=""/>
      <w:lvlJc w:val="left"/>
      <w:pPr>
        <w:ind w:left="6300" w:hanging="360"/>
      </w:pPr>
      <w:rPr>
        <w:rFonts w:ascii="Wingdings" w:hAnsi="Wingdings" w:hint="default"/>
      </w:rPr>
    </w:lvl>
    <w:lvl w:ilvl="6" w:tplc="0C0C0001" w:tentative="1">
      <w:start w:val="1"/>
      <w:numFmt w:val="bullet"/>
      <w:lvlText w:val=""/>
      <w:lvlJc w:val="left"/>
      <w:pPr>
        <w:ind w:left="7020" w:hanging="360"/>
      </w:pPr>
      <w:rPr>
        <w:rFonts w:ascii="Symbol" w:hAnsi="Symbol" w:hint="default"/>
      </w:rPr>
    </w:lvl>
    <w:lvl w:ilvl="7" w:tplc="0C0C0003" w:tentative="1">
      <w:start w:val="1"/>
      <w:numFmt w:val="bullet"/>
      <w:lvlText w:val="o"/>
      <w:lvlJc w:val="left"/>
      <w:pPr>
        <w:ind w:left="7740" w:hanging="360"/>
      </w:pPr>
      <w:rPr>
        <w:rFonts w:ascii="Courier New" w:hAnsi="Courier New" w:cs="Courier New" w:hint="default"/>
      </w:rPr>
    </w:lvl>
    <w:lvl w:ilvl="8" w:tplc="0C0C0005" w:tentative="1">
      <w:start w:val="1"/>
      <w:numFmt w:val="bullet"/>
      <w:lvlText w:val=""/>
      <w:lvlJc w:val="left"/>
      <w:pPr>
        <w:ind w:left="8460" w:hanging="360"/>
      </w:pPr>
      <w:rPr>
        <w:rFonts w:ascii="Wingdings" w:hAnsi="Wingdings" w:hint="default"/>
      </w:rPr>
    </w:lvl>
  </w:abstractNum>
  <w:abstractNum w:abstractNumId="9" w15:restartNumberingAfterBreak="0">
    <w:nsid w:val="058869C6"/>
    <w:multiLevelType w:val="hybridMultilevel"/>
    <w:tmpl w:val="1A6634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05EC5F5D"/>
    <w:multiLevelType w:val="hybridMultilevel"/>
    <w:tmpl w:val="655ABE7C"/>
    <w:lvl w:ilvl="0" w:tplc="C694D2E2">
      <w:start w:val="2"/>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06B45CD8"/>
    <w:multiLevelType w:val="hybridMultilevel"/>
    <w:tmpl w:val="2CB80168"/>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0823672F"/>
    <w:multiLevelType w:val="hybridMultilevel"/>
    <w:tmpl w:val="906E3066"/>
    <w:lvl w:ilvl="0" w:tplc="38D82AFC">
      <w:start w:val="2"/>
      <w:numFmt w:val="bullet"/>
      <w:lvlText w:val="-"/>
      <w:lvlJc w:val="left"/>
      <w:pPr>
        <w:ind w:left="720" w:hanging="360"/>
      </w:pPr>
      <w:rPr>
        <w:rFonts w:ascii="Courier New" w:eastAsia="Times New Roman" w:hAnsi="Courier New" w:cs="Courier New" w:hint="default"/>
        <w:color w:val="CC783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0A644DE1"/>
    <w:multiLevelType w:val="hybridMultilevel"/>
    <w:tmpl w:val="D0ECA196"/>
    <w:lvl w:ilvl="0" w:tplc="70C805CE">
      <w:start w:val="1"/>
      <w:numFmt w:val="bullet"/>
      <w:lvlText w:val="∙"/>
      <w:lvlJc w:val="left"/>
      <w:pPr>
        <w:ind w:left="720" w:hanging="360"/>
      </w:pPr>
      <w:rPr>
        <w:rFonts w:ascii="Lucida Sans Unicode" w:hAnsi="Lucida Sans Unicode"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0BD52641"/>
    <w:multiLevelType w:val="hybridMultilevel"/>
    <w:tmpl w:val="95D494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0BE044A5"/>
    <w:multiLevelType w:val="hybridMultilevel"/>
    <w:tmpl w:val="03367596"/>
    <w:lvl w:ilvl="0" w:tplc="0C0C000B">
      <w:numFmt w:val="bullet"/>
      <w:lvlText w:val=""/>
      <w:lvlJc w:val="left"/>
      <w:pPr>
        <w:ind w:left="720" w:hanging="360"/>
      </w:pPr>
      <w:rPr>
        <w:rFonts w:ascii="Wingdings" w:eastAsia="Times New Roman"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0D9003AF"/>
    <w:multiLevelType w:val="hybridMultilevel"/>
    <w:tmpl w:val="258A78B4"/>
    <w:lvl w:ilvl="0" w:tplc="0C0C000B">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1353144C"/>
    <w:multiLevelType w:val="hybridMultilevel"/>
    <w:tmpl w:val="80885F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139C79BE"/>
    <w:multiLevelType w:val="hybridMultilevel"/>
    <w:tmpl w:val="A55C6E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14095385"/>
    <w:multiLevelType w:val="hybridMultilevel"/>
    <w:tmpl w:val="AB569E50"/>
    <w:lvl w:ilvl="0" w:tplc="69AAF5B8">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20" w15:restartNumberingAfterBreak="0">
    <w:nsid w:val="17233FF7"/>
    <w:multiLevelType w:val="hybridMultilevel"/>
    <w:tmpl w:val="1D56CB94"/>
    <w:lvl w:ilvl="0" w:tplc="2710EF1E">
      <w:start w:val="1"/>
      <w:numFmt w:val="bullet"/>
      <w:lvlText w:val="∙"/>
      <w:lvlJc w:val="left"/>
      <w:pPr>
        <w:ind w:left="720" w:hanging="360"/>
      </w:pPr>
      <w:rPr>
        <w:rFonts w:ascii="Lucida Sans Unicode" w:hAnsi="Lucida Sans Unicode" w:hint="default"/>
      </w:rPr>
    </w:lvl>
    <w:lvl w:ilvl="1" w:tplc="03F2CE10">
      <w:start w:val="1"/>
      <w:numFmt w:val="bullet"/>
      <w:lvlText w:val=""/>
      <w:lvlJc w:val="left"/>
      <w:pPr>
        <w:ind w:left="1440" w:hanging="360"/>
      </w:pPr>
      <w:rPr>
        <w:rFonts w:ascii="Symbol" w:hAnsi="Symbol" w:hint="default"/>
      </w:rPr>
    </w:lvl>
    <w:lvl w:ilvl="2" w:tplc="75DA91FC">
      <w:start w:val="1"/>
      <w:numFmt w:val="bullet"/>
      <w:lvlText w:val=""/>
      <w:lvlJc w:val="left"/>
      <w:pPr>
        <w:ind w:left="2160" w:hanging="360"/>
      </w:pPr>
      <w:rPr>
        <w:rFonts w:ascii="Wingdings" w:hAnsi="Wingdings" w:hint="default"/>
      </w:rPr>
    </w:lvl>
    <w:lvl w:ilvl="3" w:tplc="09845E94">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175E3269"/>
    <w:multiLevelType w:val="hybridMultilevel"/>
    <w:tmpl w:val="F214A340"/>
    <w:lvl w:ilvl="0" w:tplc="5ABE9C00">
      <w:start w:val="1"/>
      <w:numFmt w:val="bullet"/>
      <w:pStyle w:val="Listepuces"/>
      <w:lvlText w:val="∙"/>
      <w:lvlJc w:val="left"/>
      <w:pPr>
        <w:ind w:left="720" w:hanging="360"/>
      </w:pPr>
      <w:rPr>
        <w:rFonts w:ascii="Lucida Sans Unicode" w:hAnsi="Lucida Sans Unicode" w:hint="default"/>
      </w:rPr>
    </w:lvl>
    <w:lvl w:ilvl="1" w:tplc="03F2CE10">
      <w:start w:val="1"/>
      <w:numFmt w:val="bullet"/>
      <w:lvlText w:val=""/>
      <w:lvlJc w:val="left"/>
      <w:pPr>
        <w:ind w:left="1440" w:hanging="360"/>
      </w:pPr>
      <w:rPr>
        <w:rFonts w:ascii="Symbol" w:hAnsi="Symbol" w:hint="default"/>
      </w:rPr>
    </w:lvl>
    <w:lvl w:ilvl="2" w:tplc="75DA91FC">
      <w:start w:val="1"/>
      <w:numFmt w:val="bullet"/>
      <w:lvlText w:val=""/>
      <w:lvlJc w:val="left"/>
      <w:pPr>
        <w:ind w:left="2160" w:hanging="360"/>
      </w:pPr>
      <w:rPr>
        <w:rFonts w:ascii="Wingdings" w:hAnsi="Wingdings" w:hint="default"/>
      </w:rPr>
    </w:lvl>
    <w:lvl w:ilvl="3" w:tplc="09845E94">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192C72CF"/>
    <w:multiLevelType w:val="hybridMultilevel"/>
    <w:tmpl w:val="CC94CB8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195B6EBE"/>
    <w:multiLevelType w:val="hybridMultilevel"/>
    <w:tmpl w:val="6FF6C4F2"/>
    <w:lvl w:ilvl="0" w:tplc="1009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1F121B9E"/>
    <w:multiLevelType w:val="hybridMultilevel"/>
    <w:tmpl w:val="E53820A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21987355"/>
    <w:multiLevelType w:val="hybridMultilevel"/>
    <w:tmpl w:val="CDFE4680"/>
    <w:lvl w:ilvl="0" w:tplc="C694D2E2">
      <w:start w:val="2"/>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27A0663F"/>
    <w:multiLevelType w:val="hybridMultilevel"/>
    <w:tmpl w:val="B7748E2E"/>
    <w:lvl w:ilvl="0" w:tplc="0C602D90">
      <w:start w:val="1"/>
      <w:numFmt w:val="bullet"/>
      <w:lvlText w:val="∙"/>
      <w:lvlJc w:val="left"/>
      <w:pPr>
        <w:ind w:left="720" w:hanging="360"/>
      </w:pPr>
      <w:rPr>
        <w:rFonts w:ascii="Lucida Sans Unicode" w:hAnsi="Lucida Sans Unicode"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2A1358F8"/>
    <w:multiLevelType w:val="hybridMultilevel"/>
    <w:tmpl w:val="A8CE625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2D4F6EF9"/>
    <w:multiLevelType w:val="hybridMultilevel"/>
    <w:tmpl w:val="326A5BB8"/>
    <w:lvl w:ilvl="0" w:tplc="0C0C0001">
      <w:start w:val="1"/>
      <w:numFmt w:val="bullet"/>
      <w:lvlText w:val=""/>
      <w:lvlJc w:val="left"/>
      <w:pPr>
        <w:ind w:left="774" w:hanging="360"/>
      </w:pPr>
      <w:rPr>
        <w:rFonts w:ascii="Symbol" w:hAnsi="Symbol" w:hint="default"/>
      </w:rPr>
    </w:lvl>
    <w:lvl w:ilvl="1" w:tplc="0C0C0003" w:tentative="1">
      <w:start w:val="1"/>
      <w:numFmt w:val="bullet"/>
      <w:lvlText w:val="o"/>
      <w:lvlJc w:val="left"/>
      <w:pPr>
        <w:ind w:left="1494" w:hanging="360"/>
      </w:pPr>
      <w:rPr>
        <w:rFonts w:ascii="Courier New" w:hAnsi="Courier New" w:cs="Courier New" w:hint="default"/>
      </w:rPr>
    </w:lvl>
    <w:lvl w:ilvl="2" w:tplc="0C0C0005" w:tentative="1">
      <w:start w:val="1"/>
      <w:numFmt w:val="bullet"/>
      <w:lvlText w:val=""/>
      <w:lvlJc w:val="left"/>
      <w:pPr>
        <w:ind w:left="2214" w:hanging="360"/>
      </w:pPr>
      <w:rPr>
        <w:rFonts w:ascii="Wingdings" w:hAnsi="Wingdings" w:hint="default"/>
      </w:rPr>
    </w:lvl>
    <w:lvl w:ilvl="3" w:tplc="0C0C0001" w:tentative="1">
      <w:start w:val="1"/>
      <w:numFmt w:val="bullet"/>
      <w:lvlText w:val=""/>
      <w:lvlJc w:val="left"/>
      <w:pPr>
        <w:ind w:left="2934" w:hanging="360"/>
      </w:pPr>
      <w:rPr>
        <w:rFonts w:ascii="Symbol" w:hAnsi="Symbol" w:hint="default"/>
      </w:rPr>
    </w:lvl>
    <w:lvl w:ilvl="4" w:tplc="0C0C0003" w:tentative="1">
      <w:start w:val="1"/>
      <w:numFmt w:val="bullet"/>
      <w:lvlText w:val="o"/>
      <w:lvlJc w:val="left"/>
      <w:pPr>
        <w:ind w:left="3654" w:hanging="360"/>
      </w:pPr>
      <w:rPr>
        <w:rFonts w:ascii="Courier New" w:hAnsi="Courier New" w:cs="Courier New" w:hint="default"/>
      </w:rPr>
    </w:lvl>
    <w:lvl w:ilvl="5" w:tplc="0C0C0005" w:tentative="1">
      <w:start w:val="1"/>
      <w:numFmt w:val="bullet"/>
      <w:lvlText w:val=""/>
      <w:lvlJc w:val="left"/>
      <w:pPr>
        <w:ind w:left="4374" w:hanging="360"/>
      </w:pPr>
      <w:rPr>
        <w:rFonts w:ascii="Wingdings" w:hAnsi="Wingdings" w:hint="default"/>
      </w:rPr>
    </w:lvl>
    <w:lvl w:ilvl="6" w:tplc="0C0C0001" w:tentative="1">
      <w:start w:val="1"/>
      <w:numFmt w:val="bullet"/>
      <w:lvlText w:val=""/>
      <w:lvlJc w:val="left"/>
      <w:pPr>
        <w:ind w:left="5094" w:hanging="360"/>
      </w:pPr>
      <w:rPr>
        <w:rFonts w:ascii="Symbol" w:hAnsi="Symbol" w:hint="default"/>
      </w:rPr>
    </w:lvl>
    <w:lvl w:ilvl="7" w:tplc="0C0C0003" w:tentative="1">
      <w:start w:val="1"/>
      <w:numFmt w:val="bullet"/>
      <w:lvlText w:val="o"/>
      <w:lvlJc w:val="left"/>
      <w:pPr>
        <w:ind w:left="5814" w:hanging="360"/>
      </w:pPr>
      <w:rPr>
        <w:rFonts w:ascii="Courier New" w:hAnsi="Courier New" w:cs="Courier New" w:hint="default"/>
      </w:rPr>
    </w:lvl>
    <w:lvl w:ilvl="8" w:tplc="0C0C0005" w:tentative="1">
      <w:start w:val="1"/>
      <w:numFmt w:val="bullet"/>
      <w:lvlText w:val=""/>
      <w:lvlJc w:val="left"/>
      <w:pPr>
        <w:ind w:left="6534" w:hanging="360"/>
      </w:pPr>
      <w:rPr>
        <w:rFonts w:ascii="Wingdings" w:hAnsi="Wingdings" w:hint="default"/>
      </w:rPr>
    </w:lvl>
  </w:abstractNum>
  <w:abstractNum w:abstractNumId="29" w15:restartNumberingAfterBreak="0">
    <w:nsid w:val="387B0BE7"/>
    <w:multiLevelType w:val="hybridMultilevel"/>
    <w:tmpl w:val="C1ECF940"/>
    <w:lvl w:ilvl="0" w:tplc="A624555A">
      <w:start w:val="1"/>
      <w:numFmt w:val="lowerRoman"/>
      <w:lvlText w:val="%1."/>
      <w:lvlJc w:val="left"/>
      <w:pPr>
        <w:ind w:left="108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3A7675DF"/>
    <w:multiLevelType w:val="multilevel"/>
    <w:tmpl w:val="0BA898C2"/>
    <w:lvl w:ilvl="0">
      <w:start w:val="1"/>
      <w:numFmt w:val="none"/>
      <w:pStyle w:val="Titre1"/>
      <w:suff w:val="nothing"/>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3BFA2B65"/>
    <w:multiLevelType w:val="hybridMultilevel"/>
    <w:tmpl w:val="CC94CB8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412573E7"/>
    <w:multiLevelType w:val="hybridMultilevel"/>
    <w:tmpl w:val="E7927700"/>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4572749F"/>
    <w:multiLevelType w:val="hybridMultilevel"/>
    <w:tmpl w:val="FDF43490"/>
    <w:lvl w:ilvl="0" w:tplc="F454F9F0">
      <w:start w:val="2"/>
      <w:numFmt w:val="bullet"/>
      <w:lvlText w:val="-"/>
      <w:lvlJc w:val="left"/>
      <w:pPr>
        <w:ind w:left="720" w:hanging="360"/>
      </w:pPr>
      <w:rPr>
        <w:rFonts w:ascii="Courier New" w:eastAsia="Times New Roman" w:hAnsi="Courier New" w:cs="Courier New" w:hint="default"/>
        <w:color w:val="CC783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496A3D06"/>
    <w:multiLevelType w:val="hybridMultilevel"/>
    <w:tmpl w:val="D73A7D1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49C249E8"/>
    <w:multiLevelType w:val="hybridMultilevel"/>
    <w:tmpl w:val="29587934"/>
    <w:lvl w:ilvl="0" w:tplc="DAB8603A">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4C0469BC"/>
    <w:multiLevelType w:val="hybridMultilevel"/>
    <w:tmpl w:val="3D0C83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4C7A1C84"/>
    <w:multiLevelType w:val="multilevel"/>
    <w:tmpl w:val="D0D281C2"/>
    <w:numStyleLink w:val="Annexe"/>
  </w:abstractNum>
  <w:abstractNum w:abstractNumId="38" w15:restartNumberingAfterBreak="0">
    <w:nsid w:val="50395A71"/>
    <w:multiLevelType w:val="hybridMultilevel"/>
    <w:tmpl w:val="DB8ACD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544A64F2"/>
    <w:multiLevelType w:val="multilevel"/>
    <w:tmpl w:val="D0D281C2"/>
    <w:styleLink w:val="Annexe"/>
    <w:lvl w:ilvl="0">
      <w:start w:val="1"/>
      <w:numFmt w:val="decimal"/>
      <w:pStyle w:val="Annexes"/>
      <w:suff w:val="space"/>
      <w:lvlText w:val="Annex %1: "/>
      <w:lvlJc w:val="left"/>
      <w:pPr>
        <w:ind w:left="1440" w:hanging="360"/>
      </w:pPr>
      <w:rPr>
        <w:rFonts w:hint="default"/>
        <w:color w:val="365F91" w:themeColor="accent1" w:themeShade="BF"/>
      </w:rPr>
    </w:lvl>
    <w:lvl w:ilvl="1">
      <w:start w:val="1"/>
      <w:numFmt w:val="none"/>
      <w:lvlText w:val=""/>
      <w:lvlJc w:val="left"/>
      <w:pPr>
        <w:ind w:left="2520" w:hanging="360"/>
      </w:pPr>
      <w:rPr>
        <w:rFonts w:hint="default"/>
      </w:rPr>
    </w:lvl>
    <w:lvl w:ilvl="2">
      <w:start w:val="1"/>
      <w:numFmt w:val="none"/>
      <w:lvlText w:val=""/>
      <w:lvlJc w:val="right"/>
      <w:pPr>
        <w:ind w:left="3240" w:hanging="180"/>
      </w:pPr>
      <w:rPr>
        <w:rFonts w:hint="default"/>
      </w:rPr>
    </w:lvl>
    <w:lvl w:ilvl="3">
      <w:start w:val="1"/>
      <w:numFmt w:val="none"/>
      <w:lvlText w:val=""/>
      <w:lvlJc w:val="left"/>
      <w:pPr>
        <w:ind w:left="3960" w:hanging="360"/>
      </w:pPr>
      <w:rPr>
        <w:rFonts w:hint="default"/>
      </w:rPr>
    </w:lvl>
    <w:lvl w:ilvl="4">
      <w:start w:val="1"/>
      <w:numFmt w:val="none"/>
      <w:lvlText w:val=""/>
      <w:lvlJc w:val="left"/>
      <w:pPr>
        <w:ind w:left="4680" w:hanging="360"/>
      </w:pPr>
      <w:rPr>
        <w:rFonts w:hint="default"/>
      </w:rPr>
    </w:lvl>
    <w:lvl w:ilvl="5">
      <w:start w:val="1"/>
      <w:numFmt w:val="none"/>
      <w:lvlText w:val=""/>
      <w:lvlJc w:val="right"/>
      <w:pPr>
        <w:ind w:left="5400" w:hanging="180"/>
      </w:pPr>
      <w:rPr>
        <w:rFonts w:hint="default"/>
      </w:rPr>
    </w:lvl>
    <w:lvl w:ilvl="6">
      <w:start w:val="1"/>
      <w:numFmt w:val="none"/>
      <w:lvlText w:val=""/>
      <w:lvlJc w:val="left"/>
      <w:pPr>
        <w:ind w:left="6120" w:hanging="360"/>
      </w:pPr>
      <w:rPr>
        <w:rFonts w:hint="default"/>
      </w:rPr>
    </w:lvl>
    <w:lvl w:ilvl="7">
      <w:start w:val="1"/>
      <w:numFmt w:val="none"/>
      <w:lvlText w:val=""/>
      <w:lvlJc w:val="left"/>
      <w:pPr>
        <w:ind w:left="6840" w:hanging="360"/>
      </w:pPr>
      <w:rPr>
        <w:rFonts w:hint="default"/>
      </w:rPr>
    </w:lvl>
    <w:lvl w:ilvl="8">
      <w:start w:val="1"/>
      <w:numFmt w:val="none"/>
      <w:lvlText w:val=""/>
      <w:lvlJc w:val="right"/>
      <w:pPr>
        <w:ind w:left="7560" w:hanging="180"/>
      </w:pPr>
      <w:rPr>
        <w:rFonts w:hint="default"/>
      </w:rPr>
    </w:lvl>
  </w:abstractNum>
  <w:abstractNum w:abstractNumId="40" w15:restartNumberingAfterBreak="0">
    <w:nsid w:val="572B4AD4"/>
    <w:multiLevelType w:val="hybridMultilevel"/>
    <w:tmpl w:val="F850D980"/>
    <w:lvl w:ilvl="0" w:tplc="A86A90B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15:restartNumberingAfterBreak="0">
    <w:nsid w:val="5F1A3AE3"/>
    <w:multiLevelType w:val="hybridMultilevel"/>
    <w:tmpl w:val="59EE6CDA"/>
    <w:lvl w:ilvl="0" w:tplc="8668ED4A">
      <w:start w:val="1"/>
      <w:numFmt w:val="bullet"/>
      <w:pStyle w:val="Listepuces2"/>
      <w:lvlText w:val="-"/>
      <w:lvlJc w:val="left"/>
      <w:pPr>
        <w:ind w:left="1627" w:hanging="360"/>
      </w:pPr>
      <w:rPr>
        <w:rFonts w:ascii="Lucida Sans Unicode" w:hAnsi="Lucida Sans Unicode" w:hint="default"/>
      </w:rPr>
    </w:lvl>
    <w:lvl w:ilvl="1" w:tplc="0C0C0003" w:tentative="1">
      <w:start w:val="1"/>
      <w:numFmt w:val="bullet"/>
      <w:lvlText w:val="o"/>
      <w:lvlJc w:val="left"/>
      <w:pPr>
        <w:ind w:left="2347" w:hanging="360"/>
      </w:pPr>
      <w:rPr>
        <w:rFonts w:ascii="Courier New" w:hAnsi="Courier New" w:cs="Courier New" w:hint="default"/>
      </w:rPr>
    </w:lvl>
    <w:lvl w:ilvl="2" w:tplc="0C0C0005" w:tentative="1">
      <w:start w:val="1"/>
      <w:numFmt w:val="bullet"/>
      <w:lvlText w:val=""/>
      <w:lvlJc w:val="left"/>
      <w:pPr>
        <w:ind w:left="3067" w:hanging="360"/>
      </w:pPr>
      <w:rPr>
        <w:rFonts w:ascii="Wingdings" w:hAnsi="Wingdings" w:hint="default"/>
      </w:rPr>
    </w:lvl>
    <w:lvl w:ilvl="3" w:tplc="0C0C0001" w:tentative="1">
      <w:start w:val="1"/>
      <w:numFmt w:val="bullet"/>
      <w:lvlText w:val=""/>
      <w:lvlJc w:val="left"/>
      <w:pPr>
        <w:ind w:left="3787" w:hanging="360"/>
      </w:pPr>
      <w:rPr>
        <w:rFonts w:ascii="Symbol" w:hAnsi="Symbol" w:hint="default"/>
      </w:rPr>
    </w:lvl>
    <w:lvl w:ilvl="4" w:tplc="0C0C0003" w:tentative="1">
      <w:start w:val="1"/>
      <w:numFmt w:val="bullet"/>
      <w:lvlText w:val="o"/>
      <w:lvlJc w:val="left"/>
      <w:pPr>
        <w:ind w:left="4507" w:hanging="360"/>
      </w:pPr>
      <w:rPr>
        <w:rFonts w:ascii="Courier New" w:hAnsi="Courier New" w:cs="Courier New" w:hint="default"/>
      </w:rPr>
    </w:lvl>
    <w:lvl w:ilvl="5" w:tplc="0C0C0005" w:tentative="1">
      <w:start w:val="1"/>
      <w:numFmt w:val="bullet"/>
      <w:lvlText w:val=""/>
      <w:lvlJc w:val="left"/>
      <w:pPr>
        <w:ind w:left="5227" w:hanging="360"/>
      </w:pPr>
      <w:rPr>
        <w:rFonts w:ascii="Wingdings" w:hAnsi="Wingdings" w:hint="default"/>
      </w:rPr>
    </w:lvl>
    <w:lvl w:ilvl="6" w:tplc="0C0C0001" w:tentative="1">
      <w:start w:val="1"/>
      <w:numFmt w:val="bullet"/>
      <w:lvlText w:val=""/>
      <w:lvlJc w:val="left"/>
      <w:pPr>
        <w:ind w:left="5947" w:hanging="360"/>
      </w:pPr>
      <w:rPr>
        <w:rFonts w:ascii="Symbol" w:hAnsi="Symbol" w:hint="default"/>
      </w:rPr>
    </w:lvl>
    <w:lvl w:ilvl="7" w:tplc="0C0C0003" w:tentative="1">
      <w:start w:val="1"/>
      <w:numFmt w:val="bullet"/>
      <w:lvlText w:val="o"/>
      <w:lvlJc w:val="left"/>
      <w:pPr>
        <w:ind w:left="6667" w:hanging="360"/>
      </w:pPr>
      <w:rPr>
        <w:rFonts w:ascii="Courier New" w:hAnsi="Courier New" w:cs="Courier New" w:hint="default"/>
      </w:rPr>
    </w:lvl>
    <w:lvl w:ilvl="8" w:tplc="0C0C0005" w:tentative="1">
      <w:start w:val="1"/>
      <w:numFmt w:val="bullet"/>
      <w:lvlText w:val=""/>
      <w:lvlJc w:val="left"/>
      <w:pPr>
        <w:ind w:left="7387" w:hanging="360"/>
      </w:pPr>
      <w:rPr>
        <w:rFonts w:ascii="Wingdings" w:hAnsi="Wingdings" w:hint="default"/>
      </w:rPr>
    </w:lvl>
  </w:abstractNum>
  <w:abstractNum w:abstractNumId="42" w15:restartNumberingAfterBreak="0">
    <w:nsid w:val="6055633E"/>
    <w:multiLevelType w:val="hybridMultilevel"/>
    <w:tmpl w:val="03926B64"/>
    <w:lvl w:ilvl="0" w:tplc="C2EEBD98">
      <w:start w:val="2"/>
      <w:numFmt w:val="bullet"/>
      <w:lvlText w:val="-"/>
      <w:lvlJc w:val="left"/>
      <w:pPr>
        <w:ind w:left="720" w:hanging="360"/>
      </w:pPr>
      <w:rPr>
        <w:rFonts w:ascii="Courier New" w:eastAsia="Times New Roman" w:hAnsi="Courier New" w:cs="Courier New" w:hint="default"/>
        <w:color w:val="CC783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3" w15:restartNumberingAfterBreak="0">
    <w:nsid w:val="62EE0988"/>
    <w:multiLevelType w:val="hybridMultilevel"/>
    <w:tmpl w:val="8EF0005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4" w15:restartNumberingAfterBreak="0">
    <w:nsid w:val="68B52E6D"/>
    <w:multiLevelType w:val="hybridMultilevel"/>
    <w:tmpl w:val="737CFC6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5" w15:restartNumberingAfterBreak="0">
    <w:nsid w:val="6A921FDE"/>
    <w:multiLevelType w:val="hybridMultilevel"/>
    <w:tmpl w:val="676623A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6" w15:restartNumberingAfterBreak="0">
    <w:nsid w:val="6AAF1C8D"/>
    <w:multiLevelType w:val="hybridMultilevel"/>
    <w:tmpl w:val="7562C9EC"/>
    <w:lvl w:ilvl="0" w:tplc="E2E40582">
      <w:start w:val="1"/>
      <w:numFmt w:val="bullet"/>
      <w:pStyle w:val="Listepuces3"/>
      <w:lvlText w:val="▪"/>
      <w:lvlJc w:val="left"/>
      <w:pPr>
        <w:ind w:left="2160" w:hanging="360"/>
      </w:pPr>
      <w:rPr>
        <w:rFonts w:ascii="Lucida Sans Unicode" w:hAnsi="Lucida Sans Unicode"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47" w15:restartNumberingAfterBreak="0">
    <w:nsid w:val="6BA6080B"/>
    <w:multiLevelType w:val="hybridMultilevel"/>
    <w:tmpl w:val="501E133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8" w15:restartNumberingAfterBreak="0">
    <w:nsid w:val="6E73004D"/>
    <w:multiLevelType w:val="hybridMultilevel"/>
    <w:tmpl w:val="58F2D8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15:restartNumberingAfterBreak="0">
    <w:nsid w:val="79417F5A"/>
    <w:multiLevelType w:val="hybridMultilevel"/>
    <w:tmpl w:val="DEF2861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0" w15:restartNumberingAfterBreak="0">
    <w:nsid w:val="7C2F5AAA"/>
    <w:multiLevelType w:val="hybridMultilevel"/>
    <w:tmpl w:val="A81CBCF0"/>
    <w:lvl w:ilvl="0" w:tplc="38569C78">
      <w:start w:val="1"/>
      <w:numFmt w:val="bullet"/>
      <w:lvlText w:val="▪"/>
      <w:lvlJc w:val="left"/>
      <w:pPr>
        <w:ind w:left="2700" w:hanging="360"/>
      </w:pPr>
      <w:rPr>
        <w:rFonts w:ascii="Lucida Sans Unicode" w:hAnsi="Lucida Sans Unicode" w:hint="default"/>
      </w:rPr>
    </w:lvl>
    <w:lvl w:ilvl="1" w:tplc="0C0C0003" w:tentative="1">
      <w:start w:val="1"/>
      <w:numFmt w:val="bullet"/>
      <w:lvlText w:val="o"/>
      <w:lvlJc w:val="left"/>
      <w:pPr>
        <w:ind w:left="3420" w:hanging="360"/>
      </w:pPr>
      <w:rPr>
        <w:rFonts w:ascii="Courier New" w:hAnsi="Courier New" w:cs="Courier New" w:hint="default"/>
      </w:rPr>
    </w:lvl>
    <w:lvl w:ilvl="2" w:tplc="0C0C0005" w:tentative="1">
      <w:start w:val="1"/>
      <w:numFmt w:val="bullet"/>
      <w:lvlText w:val=""/>
      <w:lvlJc w:val="left"/>
      <w:pPr>
        <w:ind w:left="4140" w:hanging="360"/>
      </w:pPr>
      <w:rPr>
        <w:rFonts w:ascii="Wingdings" w:hAnsi="Wingdings" w:hint="default"/>
      </w:rPr>
    </w:lvl>
    <w:lvl w:ilvl="3" w:tplc="0C0C0001" w:tentative="1">
      <w:start w:val="1"/>
      <w:numFmt w:val="bullet"/>
      <w:lvlText w:val=""/>
      <w:lvlJc w:val="left"/>
      <w:pPr>
        <w:ind w:left="4860" w:hanging="360"/>
      </w:pPr>
      <w:rPr>
        <w:rFonts w:ascii="Symbol" w:hAnsi="Symbol" w:hint="default"/>
      </w:rPr>
    </w:lvl>
    <w:lvl w:ilvl="4" w:tplc="0C0C0003" w:tentative="1">
      <w:start w:val="1"/>
      <w:numFmt w:val="bullet"/>
      <w:lvlText w:val="o"/>
      <w:lvlJc w:val="left"/>
      <w:pPr>
        <w:ind w:left="5580" w:hanging="360"/>
      </w:pPr>
      <w:rPr>
        <w:rFonts w:ascii="Courier New" w:hAnsi="Courier New" w:cs="Courier New" w:hint="default"/>
      </w:rPr>
    </w:lvl>
    <w:lvl w:ilvl="5" w:tplc="0C0C0005" w:tentative="1">
      <w:start w:val="1"/>
      <w:numFmt w:val="bullet"/>
      <w:lvlText w:val=""/>
      <w:lvlJc w:val="left"/>
      <w:pPr>
        <w:ind w:left="6300" w:hanging="360"/>
      </w:pPr>
      <w:rPr>
        <w:rFonts w:ascii="Wingdings" w:hAnsi="Wingdings" w:hint="default"/>
      </w:rPr>
    </w:lvl>
    <w:lvl w:ilvl="6" w:tplc="0C0C0001" w:tentative="1">
      <w:start w:val="1"/>
      <w:numFmt w:val="bullet"/>
      <w:lvlText w:val=""/>
      <w:lvlJc w:val="left"/>
      <w:pPr>
        <w:ind w:left="7020" w:hanging="360"/>
      </w:pPr>
      <w:rPr>
        <w:rFonts w:ascii="Symbol" w:hAnsi="Symbol" w:hint="default"/>
      </w:rPr>
    </w:lvl>
    <w:lvl w:ilvl="7" w:tplc="0C0C0003" w:tentative="1">
      <w:start w:val="1"/>
      <w:numFmt w:val="bullet"/>
      <w:lvlText w:val="o"/>
      <w:lvlJc w:val="left"/>
      <w:pPr>
        <w:ind w:left="7740" w:hanging="360"/>
      </w:pPr>
      <w:rPr>
        <w:rFonts w:ascii="Courier New" w:hAnsi="Courier New" w:cs="Courier New" w:hint="default"/>
      </w:rPr>
    </w:lvl>
    <w:lvl w:ilvl="8" w:tplc="0C0C0005" w:tentative="1">
      <w:start w:val="1"/>
      <w:numFmt w:val="bullet"/>
      <w:lvlText w:val=""/>
      <w:lvlJc w:val="left"/>
      <w:pPr>
        <w:ind w:left="8460" w:hanging="360"/>
      </w:pPr>
      <w:rPr>
        <w:rFonts w:ascii="Wingdings" w:hAnsi="Wingdings" w:hint="default"/>
      </w:rPr>
    </w:lvl>
  </w:abstractNum>
  <w:num w:numId="1">
    <w:abstractNumId w:val="19"/>
  </w:num>
  <w:num w:numId="2">
    <w:abstractNumId w:val="40"/>
  </w:num>
  <w:num w:numId="3">
    <w:abstractNumId w:val="30"/>
  </w:num>
  <w:num w:numId="4">
    <w:abstractNumId w:val="20"/>
  </w:num>
  <w:num w:numId="5">
    <w:abstractNumId w:val="23"/>
  </w:num>
  <w:num w:numId="6">
    <w:abstractNumId w:val="39"/>
  </w:num>
  <w:num w:numId="7">
    <w:abstractNumId w:val="37"/>
    <w:lvlOverride w:ilvl="0">
      <w:lvl w:ilvl="0">
        <w:start w:val="1"/>
        <w:numFmt w:val="decimal"/>
        <w:pStyle w:val="Annexes"/>
        <w:suff w:val="space"/>
        <w:lvlText w:val="Annex %1: "/>
        <w:lvlJc w:val="left"/>
        <w:pPr>
          <w:ind w:left="144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8">
    <w:abstractNumId w:val="4"/>
  </w:num>
  <w:num w:numId="9">
    <w:abstractNumId w:val="3"/>
  </w:num>
  <w:num w:numId="10">
    <w:abstractNumId w:val="2"/>
  </w:num>
  <w:num w:numId="11">
    <w:abstractNumId w:val="1"/>
  </w:num>
  <w:num w:numId="12">
    <w:abstractNumId w:val="0"/>
  </w:num>
  <w:num w:numId="13">
    <w:abstractNumId w:val="17"/>
  </w:num>
  <w:num w:numId="14">
    <w:abstractNumId w:val="41"/>
  </w:num>
  <w:num w:numId="15">
    <w:abstractNumId w:val="46"/>
  </w:num>
  <w:num w:numId="16">
    <w:abstractNumId w:val="50"/>
  </w:num>
  <w:num w:numId="17">
    <w:abstractNumId w:val="13"/>
  </w:num>
  <w:num w:numId="18">
    <w:abstractNumId w:val="21"/>
  </w:num>
  <w:num w:numId="19">
    <w:abstractNumId w:val="8"/>
  </w:num>
  <w:num w:numId="20">
    <w:abstractNumId w:val="26"/>
  </w:num>
  <w:num w:numId="21">
    <w:abstractNumId w:val="36"/>
  </w:num>
  <w:num w:numId="22">
    <w:abstractNumId w:val="5"/>
  </w:num>
  <w:num w:numId="23">
    <w:abstractNumId w:val="7"/>
  </w:num>
  <w:num w:numId="24">
    <w:abstractNumId w:val="6"/>
  </w:num>
  <w:num w:numId="25">
    <w:abstractNumId w:val="21"/>
  </w:num>
  <w:num w:numId="26">
    <w:abstractNumId w:val="11"/>
  </w:num>
  <w:num w:numId="27">
    <w:abstractNumId w:val="35"/>
  </w:num>
  <w:num w:numId="28">
    <w:abstractNumId w:val="49"/>
  </w:num>
  <w:num w:numId="29">
    <w:abstractNumId w:val="29"/>
  </w:num>
  <w:num w:numId="30">
    <w:abstractNumId w:val="14"/>
  </w:num>
  <w:num w:numId="31">
    <w:abstractNumId w:val="28"/>
  </w:num>
  <w:num w:numId="32">
    <w:abstractNumId w:val="9"/>
  </w:num>
  <w:num w:numId="33">
    <w:abstractNumId w:val="18"/>
  </w:num>
  <w:num w:numId="34">
    <w:abstractNumId w:val="15"/>
  </w:num>
  <w:num w:numId="35">
    <w:abstractNumId w:val="16"/>
  </w:num>
  <w:num w:numId="36">
    <w:abstractNumId w:val="48"/>
  </w:num>
  <w:num w:numId="37">
    <w:abstractNumId w:val="38"/>
  </w:num>
  <w:num w:numId="38">
    <w:abstractNumId w:val="45"/>
  </w:num>
  <w:num w:numId="39">
    <w:abstractNumId w:val="47"/>
  </w:num>
  <w:num w:numId="40">
    <w:abstractNumId w:val="25"/>
  </w:num>
  <w:num w:numId="41">
    <w:abstractNumId w:val="31"/>
  </w:num>
  <w:num w:numId="42">
    <w:abstractNumId w:val="24"/>
  </w:num>
  <w:num w:numId="43">
    <w:abstractNumId w:val="10"/>
  </w:num>
  <w:num w:numId="44">
    <w:abstractNumId w:val="22"/>
  </w:num>
  <w:num w:numId="45">
    <w:abstractNumId w:val="44"/>
  </w:num>
  <w:num w:numId="46">
    <w:abstractNumId w:val="32"/>
  </w:num>
  <w:num w:numId="47">
    <w:abstractNumId w:val="27"/>
  </w:num>
  <w:num w:numId="48">
    <w:abstractNumId w:val="43"/>
  </w:num>
  <w:num w:numId="49">
    <w:abstractNumId w:val="34"/>
  </w:num>
  <w:num w:numId="50">
    <w:abstractNumId w:val="42"/>
  </w:num>
  <w:num w:numId="51">
    <w:abstractNumId w:val="12"/>
  </w:num>
  <w:num w:numId="52">
    <w:abstractNumId w:val="33"/>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jardins-Couture, Eugene">
    <w15:presenceInfo w15:providerId="AD" w15:userId="S-1-5-21-66081788-462978661-1268862865-292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E9E"/>
    <w:rsid w:val="000019D7"/>
    <w:rsid w:val="000024FE"/>
    <w:rsid w:val="00004DB0"/>
    <w:rsid w:val="00005791"/>
    <w:rsid w:val="000066AD"/>
    <w:rsid w:val="00011142"/>
    <w:rsid w:val="000117E5"/>
    <w:rsid w:val="0001271C"/>
    <w:rsid w:val="00012832"/>
    <w:rsid w:val="00015E41"/>
    <w:rsid w:val="000229CC"/>
    <w:rsid w:val="0002798D"/>
    <w:rsid w:val="00030C69"/>
    <w:rsid w:val="0004082F"/>
    <w:rsid w:val="0004290E"/>
    <w:rsid w:val="00044986"/>
    <w:rsid w:val="00046C05"/>
    <w:rsid w:val="00047E65"/>
    <w:rsid w:val="00056861"/>
    <w:rsid w:val="00061E3A"/>
    <w:rsid w:val="00062203"/>
    <w:rsid w:val="00065A27"/>
    <w:rsid w:val="00071221"/>
    <w:rsid w:val="000728DA"/>
    <w:rsid w:val="0007422E"/>
    <w:rsid w:val="00084C1F"/>
    <w:rsid w:val="000865B4"/>
    <w:rsid w:val="000962E9"/>
    <w:rsid w:val="000A4F84"/>
    <w:rsid w:val="000A5544"/>
    <w:rsid w:val="000A7036"/>
    <w:rsid w:val="000B080C"/>
    <w:rsid w:val="000B79CF"/>
    <w:rsid w:val="000B7E15"/>
    <w:rsid w:val="000C0AE0"/>
    <w:rsid w:val="000C157A"/>
    <w:rsid w:val="000C26EC"/>
    <w:rsid w:val="000D5407"/>
    <w:rsid w:val="000E0E79"/>
    <w:rsid w:val="000E4ADA"/>
    <w:rsid w:val="000E6CF2"/>
    <w:rsid w:val="000E75E6"/>
    <w:rsid w:val="000F0009"/>
    <w:rsid w:val="000F0FEC"/>
    <w:rsid w:val="000F413E"/>
    <w:rsid w:val="000F6040"/>
    <w:rsid w:val="000F77EA"/>
    <w:rsid w:val="00101661"/>
    <w:rsid w:val="0010660B"/>
    <w:rsid w:val="001077F5"/>
    <w:rsid w:val="00111391"/>
    <w:rsid w:val="001118B2"/>
    <w:rsid w:val="0011295A"/>
    <w:rsid w:val="00113AC5"/>
    <w:rsid w:val="00114889"/>
    <w:rsid w:val="00116B5C"/>
    <w:rsid w:val="00116BA3"/>
    <w:rsid w:val="0012004E"/>
    <w:rsid w:val="001238CE"/>
    <w:rsid w:val="00132669"/>
    <w:rsid w:val="00141443"/>
    <w:rsid w:val="00151B44"/>
    <w:rsid w:val="0015239B"/>
    <w:rsid w:val="0015628B"/>
    <w:rsid w:val="001625B2"/>
    <w:rsid w:val="0016470B"/>
    <w:rsid w:val="00164B6A"/>
    <w:rsid w:val="00166723"/>
    <w:rsid w:val="00170213"/>
    <w:rsid w:val="001772C4"/>
    <w:rsid w:val="00184902"/>
    <w:rsid w:val="00184C94"/>
    <w:rsid w:val="00186B1A"/>
    <w:rsid w:val="001905EE"/>
    <w:rsid w:val="0019709F"/>
    <w:rsid w:val="001972FB"/>
    <w:rsid w:val="001974FE"/>
    <w:rsid w:val="00197A3D"/>
    <w:rsid w:val="00197E1F"/>
    <w:rsid w:val="001A1EEF"/>
    <w:rsid w:val="001A43F8"/>
    <w:rsid w:val="001A62D1"/>
    <w:rsid w:val="001A6A4A"/>
    <w:rsid w:val="001B1416"/>
    <w:rsid w:val="001B24B1"/>
    <w:rsid w:val="001B523D"/>
    <w:rsid w:val="001B66CE"/>
    <w:rsid w:val="001C2548"/>
    <w:rsid w:val="001D78D3"/>
    <w:rsid w:val="001E7530"/>
    <w:rsid w:val="001F1AC1"/>
    <w:rsid w:val="001F1D81"/>
    <w:rsid w:val="001F1F0F"/>
    <w:rsid w:val="001F43FF"/>
    <w:rsid w:val="00201E38"/>
    <w:rsid w:val="00202E6E"/>
    <w:rsid w:val="00203F59"/>
    <w:rsid w:val="00206431"/>
    <w:rsid w:val="00211943"/>
    <w:rsid w:val="0021276E"/>
    <w:rsid w:val="00213537"/>
    <w:rsid w:val="002163EB"/>
    <w:rsid w:val="0021739F"/>
    <w:rsid w:val="00221B5B"/>
    <w:rsid w:val="002254CC"/>
    <w:rsid w:val="00225BE8"/>
    <w:rsid w:val="00232D6F"/>
    <w:rsid w:val="002338C8"/>
    <w:rsid w:val="00234160"/>
    <w:rsid w:val="0023450E"/>
    <w:rsid w:val="002360A7"/>
    <w:rsid w:val="002376C6"/>
    <w:rsid w:val="002408EC"/>
    <w:rsid w:val="0024143D"/>
    <w:rsid w:val="00244889"/>
    <w:rsid w:val="00246090"/>
    <w:rsid w:val="002460C3"/>
    <w:rsid w:val="00250B03"/>
    <w:rsid w:val="00250EA6"/>
    <w:rsid w:val="00261DE2"/>
    <w:rsid w:val="00263746"/>
    <w:rsid w:val="00266E66"/>
    <w:rsid w:val="002727F2"/>
    <w:rsid w:val="0027323E"/>
    <w:rsid w:val="0027356D"/>
    <w:rsid w:val="0027773C"/>
    <w:rsid w:val="00277795"/>
    <w:rsid w:val="00281E45"/>
    <w:rsid w:val="00283F98"/>
    <w:rsid w:val="002849ED"/>
    <w:rsid w:val="002862BE"/>
    <w:rsid w:val="00286E35"/>
    <w:rsid w:val="00291E0E"/>
    <w:rsid w:val="00295E80"/>
    <w:rsid w:val="0029725A"/>
    <w:rsid w:val="002A6539"/>
    <w:rsid w:val="002A708A"/>
    <w:rsid w:val="002A72C5"/>
    <w:rsid w:val="002B06A6"/>
    <w:rsid w:val="002B0C31"/>
    <w:rsid w:val="002B2D0E"/>
    <w:rsid w:val="002B358E"/>
    <w:rsid w:val="002B39F4"/>
    <w:rsid w:val="002B6F4F"/>
    <w:rsid w:val="002C02E3"/>
    <w:rsid w:val="002C09A4"/>
    <w:rsid w:val="002C1939"/>
    <w:rsid w:val="002C1E3D"/>
    <w:rsid w:val="002C2E9E"/>
    <w:rsid w:val="002C6D64"/>
    <w:rsid w:val="002D2D1A"/>
    <w:rsid w:val="002D504A"/>
    <w:rsid w:val="002E5B76"/>
    <w:rsid w:val="002F5FA6"/>
    <w:rsid w:val="0030397A"/>
    <w:rsid w:val="003063A4"/>
    <w:rsid w:val="00311F89"/>
    <w:rsid w:val="00316AA5"/>
    <w:rsid w:val="0031753E"/>
    <w:rsid w:val="00322243"/>
    <w:rsid w:val="00323437"/>
    <w:rsid w:val="00330FD3"/>
    <w:rsid w:val="003324E9"/>
    <w:rsid w:val="00332DE6"/>
    <w:rsid w:val="0034412F"/>
    <w:rsid w:val="003456A4"/>
    <w:rsid w:val="0035108B"/>
    <w:rsid w:val="00360B1F"/>
    <w:rsid w:val="00366F61"/>
    <w:rsid w:val="00372CC2"/>
    <w:rsid w:val="003749EC"/>
    <w:rsid w:val="00374E7D"/>
    <w:rsid w:val="00376D70"/>
    <w:rsid w:val="003844AD"/>
    <w:rsid w:val="00390F8A"/>
    <w:rsid w:val="00394489"/>
    <w:rsid w:val="0039577C"/>
    <w:rsid w:val="003976BA"/>
    <w:rsid w:val="003A1679"/>
    <w:rsid w:val="003A7F87"/>
    <w:rsid w:val="003B0181"/>
    <w:rsid w:val="003B24C9"/>
    <w:rsid w:val="003B5F3A"/>
    <w:rsid w:val="003C09BC"/>
    <w:rsid w:val="003C0D82"/>
    <w:rsid w:val="003D1F70"/>
    <w:rsid w:val="003D279E"/>
    <w:rsid w:val="003D35FD"/>
    <w:rsid w:val="003D54F4"/>
    <w:rsid w:val="003E012B"/>
    <w:rsid w:val="003E27F8"/>
    <w:rsid w:val="003E299E"/>
    <w:rsid w:val="003E6440"/>
    <w:rsid w:val="003E6FF9"/>
    <w:rsid w:val="00401A75"/>
    <w:rsid w:val="00403524"/>
    <w:rsid w:val="004055C9"/>
    <w:rsid w:val="00406163"/>
    <w:rsid w:val="00411903"/>
    <w:rsid w:val="00414425"/>
    <w:rsid w:val="00420186"/>
    <w:rsid w:val="00420E14"/>
    <w:rsid w:val="00432AC1"/>
    <w:rsid w:val="004350EE"/>
    <w:rsid w:val="004459F2"/>
    <w:rsid w:val="0044683D"/>
    <w:rsid w:val="00451A61"/>
    <w:rsid w:val="00452367"/>
    <w:rsid w:val="00452A5A"/>
    <w:rsid w:val="00455BF9"/>
    <w:rsid w:val="0045668E"/>
    <w:rsid w:val="00457D05"/>
    <w:rsid w:val="00460BE0"/>
    <w:rsid w:val="004617F5"/>
    <w:rsid w:val="004621EF"/>
    <w:rsid w:val="00463164"/>
    <w:rsid w:val="00470230"/>
    <w:rsid w:val="00471CC1"/>
    <w:rsid w:val="00484A37"/>
    <w:rsid w:val="0049464F"/>
    <w:rsid w:val="00496D28"/>
    <w:rsid w:val="004A2696"/>
    <w:rsid w:val="004A4407"/>
    <w:rsid w:val="004A458F"/>
    <w:rsid w:val="004A76B7"/>
    <w:rsid w:val="004B2B8B"/>
    <w:rsid w:val="004B609F"/>
    <w:rsid w:val="004C2EC1"/>
    <w:rsid w:val="004C5FB3"/>
    <w:rsid w:val="004C6D29"/>
    <w:rsid w:val="004D09F7"/>
    <w:rsid w:val="004D1A9F"/>
    <w:rsid w:val="004D3BA8"/>
    <w:rsid w:val="004D49A8"/>
    <w:rsid w:val="004D5C68"/>
    <w:rsid w:val="004E08A8"/>
    <w:rsid w:val="004E1211"/>
    <w:rsid w:val="004E56CD"/>
    <w:rsid w:val="004F32CA"/>
    <w:rsid w:val="004F37F7"/>
    <w:rsid w:val="004F56E1"/>
    <w:rsid w:val="005051D4"/>
    <w:rsid w:val="00512E27"/>
    <w:rsid w:val="00513647"/>
    <w:rsid w:val="00513FB4"/>
    <w:rsid w:val="00514F97"/>
    <w:rsid w:val="00520F65"/>
    <w:rsid w:val="00521352"/>
    <w:rsid w:val="005236C9"/>
    <w:rsid w:val="005258CF"/>
    <w:rsid w:val="005321C9"/>
    <w:rsid w:val="00536DCB"/>
    <w:rsid w:val="00541654"/>
    <w:rsid w:val="0054494A"/>
    <w:rsid w:val="00544C18"/>
    <w:rsid w:val="00546F8D"/>
    <w:rsid w:val="00547670"/>
    <w:rsid w:val="00547FBB"/>
    <w:rsid w:val="00550B9A"/>
    <w:rsid w:val="005528D7"/>
    <w:rsid w:val="00566374"/>
    <w:rsid w:val="00567E4B"/>
    <w:rsid w:val="00570B47"/>
    <w:rsid w:val="00572E87"/>
    <w:rsid w:val="0057379B"/>
    <w:rsid w:val="00574A85"/>
    <w:rsid w:val="00574B2E"/>
    <w:rsid w:val="00580C2B"/>
    <w:rsid w:val="005816FC"/>
    <w:rsid w:val="00583B6A"/>
    <w:rsid w:val="00584EC5"/>
    <w:rsid w:val="00593763"/>
    <w:rsid w:val="005960A9"/>
    <w:rsid w:val="005A182E"/>
    <w:rsid w:val="005A755A"/>
    <w:rsid w:val="005B153C"/>
    <w:rsid w:val="005B4211"/>
    <w:rsid w:val="005B4FFF"/>
    <w:rsid w:val="005C6FE6"/>
    <w:rsid w:val="005D2D41"/>
    <w:rsid w:val="005D3C96"/>
    <w:rsid w:val="005D4F0E"/>
    <w:rsid w:val="005D7EA6"/>
    <w:rsid w:val="005E46EB"/>
    <w:rsid w:val="005E4919"/>
    <w:rsid w:val="005F653F"/>
    <w:rsid w:val="00606908"/>
    <w:rsid w:val="00610715"/>
    <w:rsid w:val="00610A79"/>
    <w:rsid w:val="006125B6"/>
    <w:rsid w:val="00616E07"/>
    <w:rsid w:val="006202DE"/>
    <w:rsid w:val="0062201B"/>
    <w:rsid w:val="0062254E"/>
    <w:rsid w:val="006307C4"/>
    <w:rsid w:val="0063313D"/>
    <w:rsid w:val="00634230"/>
    <w:rsid w:val="00634D76"/>
    <w:rsid w:val="006410D4"/>
    <w:rsid w:val="00641315"/>
    <w:rsid w:val="006419F6"/>
    <w:rsid w:val="00642272"/>
    <w:rsid w:val="006522A4"/>
    <w:rsid w:val="006675A1"/>
    <w:rsid w:val="00670AED"/>
    <w:rsid w:val="00674C57"/>
    <w:rsid w:val="00674CBD"/>
    <w:rsid w:val="00675F80"/>
    <w:rsid w:val="00676B99"/>
    <w:rsid w:val="00685AE1"/>
    <w:rsid w:val="00685DA4"/>
    <w:rsid w:val="00690F64"/>
    <w:rsid w:val="006A3E89"/>
    <w:rsid w:val="006B3003"/>
    <w:rsid w:val="006B35FC"/>
    <w:rsid w:val="006B618F"/>
    <w:rsid w:val="006B648D"/>
    <w:rsid w:val="006C073B"/>
    <w:rsid w:val="006C0E0C"/>
    <w:rsid w:val="006C5F68"/>
    <w:rsid w:val="006D0DCA"/>
    <w:rsid w:val="006D2BBB"/>
    <w:rsid w:val="006D5990"/>
    <w:rsid w:val="006D6A71"/>
    <w:rsid w:val="006E0095"/>
    <w:rsid w:val="006E0431"/>
    <w:rsid w:val="006E2A1C"/>
    <w:rsid w:val="006E5001"/>
    <w:rsid w:val="006E705A"/>
    <w:rsid w:val="006F3E69"/>
    <w:rsid w:val="006F7CA1"/>
    <w:rsid w:val="0070007F"/>
    <w:rsid w:val="007003C7"/>
    <w:rsid w:val="00700715"/>
    <w:rsid w:val="00700FCC"/>
    <w:rsid w:val="007012F6"/>
    <w:rsid w:val="00702624"/>
    <w:rsid w:val="007032B6"/>
    <w:rsid w:val="00703836"/>
    <w:rsid w:val="00711051"/>
    <w:rsid w:val="0071280D"/>
    <w:rsid w:val="00721223"/>
    <w:rsid w:val="00722E62"/>
    <w:rsid w:val="00724516"/>
    <w:rsid w:val="00724705"/>
    <w:rsid w:val="00724B9F"/>
    <w:rsid w:val="007263AF"/>
    <w:rsid w:val="007322AF"/>
    <w:rsid w:val="00733D21"/>
    <w:rsid w:val="00735677"/>
    <w:rsid w:val="0073608F"/>
    <w:rsid w:val="00736BCE"/>
    <w:rsid w:val="007474E1"/>
    <w:rsid w:val="00754A1A"/>
    <w:rsid w:val="007642DE"/>
    <w:rsid w:val="007656CF"/>
    <w:rsid w:val="007661BD"/>
    <w:rsid w:val="0076634D"/>
    <w:rsid w:val="00766644"/>
    <w:rsid w:val="00766BD8"/>
    <w:rsid w:val="00767ACE"/>
    <w:rsid w:val="007707F3"/>
    <w:rsid w:val="0077082A"/>
    <w:rsid w:val="007818C8"/>
    <w:rsid w:val="00784607"/>
    <w:rsid w:val="00784720"/>
    <w:rsid w:val="00784E33"/>
    <w:rsid w:val="0078549C"/>
    <w:rsid w:val="00786393"/>
    <w:rsid w:val="007878B9"/>
    <w:rsid w:val="00790401"/>
    <w:rsid w:val="00790B05"/>
    <w:rsid w:val="007932E2"/>
    <w:rsid w:val="007A1431"/>
    <w:rsid w:val="007A268A"/>
    <w:rsid w:val="007A2EF2"/>
    <w:rsid w:val="007A3CA7"/>
    <w:rsid w:val="007A4778"/>
    <w:rsid w:val="007A48A7"/>
    <w:rsid w:val="007A7766"/>
    <w:rsid w:val="007B06D0"/>
    <w:rsid w:val="007B285C"/>
    <w:rsid w:val="007B4E55"/>
    <w:rsid w:val="007B63B8"/>
    <w:rsid w:val="007B7129"/>
    <w:rsid w:val="007C193F"/>
    <w:rsid w:val="007C2E3D"/>
    <w:rsid w:val="007C30C5"/>
    <w:rsid w:val="007C31F0"/>
    <w:rsid w:val="007D65F7"/>
    <w:rsid w:val="007E06F6"/>
    <w:rsid w:val="007E1704"/>
    <w:rsid w:val="007E38BA"/>
    <w:rsid w:val="007E3901"/>
    <w:rsid w:val="007E6C27"/>
    <w:rsid w:val="007F1A9E"/>
    <w:rsid w:val="007F1E44"/>
    <w:rsid w:val="007F396D"/>
    <w:rsid w:val="007F5E9E"/>
    <w:rsid w:val="00805E22"/>
    <w:rsid w:val="00810D13"/>
    <w:rsid w:val="008165C3"/>
    <w:rsid w:val="00820C27"/>
    <w:rsid w:val="0082101C"/>
    <w:rsid w:val="0082228B"/>
    <w:rsid w:val="008271DF"/>
    <w:rsid w:val="00834090"/>
    <w:rsid w:val="00842753"/>
    <w:rsid w:val="00845EF3"/>
    <w:rsid w:val="008461EE"/>
    <w:rsid w:val="00847308"/>
    <w:rsid w:val="0084738E"/>
    <w:rsid w:val="00851263"/>
    <w:rsid w:val="00852DDC"/>
    <w:rsid w:val="0085733A"/>
    <w:rsid w:val="00864A86"/>
    <w:rsid w:val="00871938"/>
    <w:rsid w:val="008724BE"/>
    <w:rsid w:val="00873DE3"/>
    <w:rsid w:val="008764BC"/>
    <w:rsid w:val="00877900"/>
    <w:rsid w:val="00886037"/>
    <w:rsid w:val="0088611F"/>
    <w:rsid w:val="008862F3"/>
    <w:rsid w:val="00892D81"/>
    <w:rsid w:val="008953A9"/>
    <w:rsid w:val="00896005"/>
    <w:rsid w:val="00896A5D"/>
    <w:rsid w:val="008A176F"/>
    <w:rsid w:val="008A23E1"/>
    <w:rsid w:val="008A34A7"/>
    <w:rsid w:val="008A5AAE"/>
    <w:rsid w:val="008A5D37"/>
    <w:rsid w:val="008B0C2C"/>
    <w:rsid w:val="008B6495"/>
    <w:rsid w:val="008C283E"/>
    <w:rsid w:val="008D0223"/>
    <w:rsid w:val="008D4BDF"/>
    <w:rsid w:val="008D56B6"/>
    <w:rsid w:val="008E7824"/>
    <w:rsid w:val="008F10C9"/>
    <w:rsid w:val="008F1E78"/>
    <w:rsid w:val="008F278F"/>
    <w:rsid w:val="008F6494"/>
    <w:rsid w:val="008F71B6"/>
    <w:rsid w:val="008F74DA"/>
    <w:rsid w:val="00900B45"/>
    <w:rsid w:val="00900B78"/>
    <w:rsid w:val="00901778"/>
    <w:rsid w:val="00902CC5"/>
    <w:rsid w:val="00906503"/>
    <w:rsid w:val="009111A6"/>
    <w:rsid w:val="0091543A"/>
    <w:rsid w:val="00920D33"/>
    <w:rsid w:val="0092138F"/>
    <w:rsid w:val="00921DB9"/>
    <w:rsid w:val="009239B5"/>
    <w:rsid w:val="00923C81"/>
    <w:rsid w:val="00926CA6"/>
    <w:rsid w:val="00927CA6"/>
    <w:rsid w:val="00934428"/>
    <w:rsid w:val="00935F4F"/>
    <w:rsid w:val="00941A3F"/>
    <w:rsid w:val="00942F1D"/>
    <w:rsid w:val="00943C6D"/>
    <w:rsid w:val="0095684D"/>
    <w:rsid w:val="00962400"/>
    <w:rsid w:val="00964CAF"/>
    <w:rsid w:val="0097101E"/>
    <w:rsid w:val="00972A26"/>
    <w:rsid w:val="009769B9"/>
    <w:rsid w:val="00983A01"/>
    <w:rsid w:val="009848FC"/>
    <w:rsid w:val="009941F9"/>
    <w:rsid w:val="00994CCB"/>
    <w:rsid w:val="00996290"/>
    <w:rsid w:val="009962A6"/>
    <w:rsid w:val="009A0F17"/>
    <w:rsid w:val="009A2A05"/>
    <w:rsid w:val="009A47FE"/>
    <w:rsid w:val="009B2DA1"/>
    <w:rsid w:val="009B60ED"/>
    <w:rsid w:val="009B69CE"/>
    <w:rsid w:val="009B730A"/>
    <w:rsid w:val="009C070D"/>
    <w:rsid w:val="009C7774"/>
    <w:rsid w:val="009C7849"/>
    <w:rsid w:val="009D636A"/>
    <w:rsid w:val="009D6381"/>
    <w:rsid w:val="009E35A2"/>
    <w:rsid w:val="009F063D"/>
    <w:rsid w:val="009F17E1"/>
    <w:rsid w:val="009F1808"/>
    <w:rsid w:val="009F26D8"/>
    <w:rsid w:val="009F2DA9"/>
    <w:rsid w:val="009F3D1A"/>
    <w:rsid w:val="009F5A5F"/>
    <w:rsid w:val="009F5D06"/>
    <w:rsid w:val="009F5E4C"/>
    <w:rsid w:val="00A10399"/>
    <w:rsid w:val="00A13826"/>
    <w:rsid w:val="00A1519D"/>
    <w:rsid w:val="00A20926"/>
    <w:rsid w:val="00A23A79"/>
    <w:rsid w:val="00A24E1A"/>
    <w:rsid w:val="00A316D4"/>
    <w:rsid w:val="00A328BC"/>
    <w:rsid w:val="00A40185"/>
    <w:rsid w:val="00A41C45"/>
    <w:rsid w:val="00A4390F"/>
    <w:rsid w:val="00A4603F"/>
    <w:rsid w:val="00A47735"/>
    <w:rsid w:val="00A53651"/>
    <w:rsid w:val="00A56BB4"/>
    <w:rsid w:val="00A60748"/>
    <w:rsid w:val="00A60FF4"/>
    <w:rsid w:val="00A66307"/>
    <w:rsid w:val="00A7184C"/>
    <w:rsid w:val="00A72C03"/>
    <w:rsid w:val="00A73BC3"/>
    <w:rsid w:val="00A7687A"/>
    <w:rsid w:val="00A8116D"/>
    <w:rsid w:val="00A87242"/>
    <w:rsid w:val="00A9454A"/>
    <w:rsid w:val="00A962AD"/>
    <w:rsid w:val="00AA031A"/>
    <w:rsid w:val="00AA2235"/>
    <w:rsid w:val="00AA3C3B"/>
    <w:rsid w:val="00AA3FB4"/>
    <w:rsid w:val="00AA5B82"/>
    <w:rsid w:val="00AB080F"/>
    <w:rsid w:val="00AC068E"/>
    <w:rsid w:val="00AC1676"/>
    <w:rsid w:val="00AC5219"/>
    <w:rsid w:val="00AD4BF8"/>
    <w:rsid w:val="00AD67F2"/>
    <w:rsid w:val="00AD7C55"/>
    <w:rsid w:val="00AE22DE"/>
    <w:rsid w:val="00AE31B3"/>
    <w:rsid w:val="00AE504B"/>
    <w:rsid w:val="00AE5E81"/>
    <w:rsid w:val="00AE732A"/>
    <w:rsid w:val="00AF06EF"/>
    <w:rsid w:val="00AF370D"/>
    <w:rsid w:val="00AF4969"/>
    <w:rsid w:val="00AF5443"/>
    <w:rsid w:val="00AF6158"/>
    <w:rsid w:val="00AF645D"/>
    <w:rsid w:val="00AF7EEC"/>
    <w:rsid w:val="00B06E84"/>
    <w:rsid w:val="00B07101"/>
    <w:rsid w:val="00B12044"/>
    <w:rsid w:val="00B12674"/>
    <w:rsid w:val="00B138FD"/>
    <w:rsid w:val="00B160BD"/>
    <w:rsid w:val="00B21BDB"/>
    <w:rsid w:val="00B2649B"/>
    <w:rsid w:val="00B26FA1"/>
    <w:rsid w:val="00B42ECF"/>
    <w:rsid w:val="00B4435C"/>
    <w:rsid w:val="00B46A1F"/>
    <w:rsid w:val="00B5077E"/>
    <w:rsid w:val="00B50F57"/>
    <w:rsid w:val="00B55993"/>
    <w:rsid w:val="00B71ED9"/>
    <w:rsid w:val="00B74C48"/>
    <w:rsid w:val="00B76FC6"/>
    <w:rsid w:val="00B80F71"/>
    <w:rsid w:val="00B82486"/>
    <w:rsid w:val="00B8612F"/>
    <w:rsid w:val="00B87C69"/>
    <w:rsid w:val="00B9249F"/>
    <w:rsid w:val="00B9289F"/>
    <w:rsid w:val="00BA4D7A"/>
    <w:rsid w:val="00BA5B81"/>
    <w:rsid w:val="00BA6610"/>
    <w:rsid w:val="00BB429B"/>
    <w:rsid w:val="00BB510A"/>
    <w:rsid w:val="00BC15D9"/>
    <w:rsid w:val="00BC5E8F"/>
    <w:rsid w:val="00BD2728"/>
    <w:rsid w:val="00BD2807"/>
    <w:rsid w:val="00BD735F"/>
    <w:rsid w:val="00BD752E"/>
    <w:rsid w:val="00BE0C39"/>
    <w:rsid w:val="00BE239C"/>
    <w:rsid w:val="00BE263F"/>
    <w:rsid w:val="00BE4993"/>
    <w:rsid w:val="00BE49FD"/>
    <w:rsid w:val="00BE5D68"/>
    <w:rsid w:val="00BF372B"/>
    <w:rsid w:val="00BF3D9E"/>
    <w:rsid w:val="00BF3E9C"/>
    <w:rsid w:val="00BF538D"/>
    <w:rsid w:val="00C04D40"/>
    <w:rsid w:val="00C05BD7"/>
    <w:rsid w:val="00C156F1"/>
    <w:rsid w:val="00C1591E"/>
    <w:rsid w:val="00C165AB"/>
    <w:rsid w:val="00C23B1F"/>
    <w:rsid w:val="00C246E7"/>
    <w:rsid w:val="00C27B25"/>
    <w:rsid w:val="00C3030E"/>
    <w:rsid w:val="00C31BE0"/>
    <w:rsid w:val="00C35B33"/>
    <w:rsid w:val="00C36CD7"/>
    <w:rsid w:val="00C37156"/>
    <w:rsid w:val="00C40FAE"/>
    <w:rsid w:val="00C43FA0"/>
    <w:rsid w:val="00C451EA"/>
    <w:rsid w:val="00C47705"/>
    <w:rsid w:val="00C500D4"/>
    <w:rsid w:val="00C52AE7"/>
    <w:rsid w:val="00C60DB4"/>
    <w:rsid w:val="00C637A5"/>
    <w:rsid w:val="00C735ED"/>
    <w:rsid w:val="00C80E95"/>
    <w:rsid w:val="00C921C8"/>
    <w:rsid w:val="00C94799"/>
    <w:rsid w:val="00C966C7"/>
    <w:rsid w:val="00C972A6"/>
    <w:rsid w:val="00CA17BE"/>
    <w:rsid w:val="00CA6EB6"/>
    <w:rsid w:val="00CB353D"/>
    <w:rsid w:val="00CB3641"/>
    <w:rsid w:val="00CB5753"/>
    <w:rsid w:val="00CB5792"/>
    <w:rsid w:val="00CB71C8"/>
    <w:rsid w:val="00CC19F3"/>
    <w:rsid w:val="00CD08B2"/>
    <w:rsid w:val="00CD1E08"/>
    <w:rsid w:val="00CD2D8D"/>
    <w:rsid w:val="00CD3512"/>
    <w:rsid w:val="00CD35EF"/>
    <w:rsid w:val="00CD40AC"/>
    <w:rsid w:val="00CD56EE"/>
    <w:rsid w:val="00CD7D1B"/>
    <w:rsid w:val="00CE5C13"/>
    <w:rsid w:val="00CF30C7"/>
    <w:rsid w:val="00CF5C51"/>
    <w:rsid w:val="00CF6937"/>
    <w:rsid w:val="00CF71E4"/>
    <w:rsid w:val="00CF72DA"/>
    <w:rsid w:val="00D03E69"/>
    <w:rsid w:val="00D04224"/>
    <w:rsid w:val="00D053DE"/>
    <w:rsid w:val="00D056EB"/>
    <w:rsid w:val="00D0702D"/>
    <w:rsid w:val="00D07599"/>
    <w:rsid w:val="00D0793D"/>
    <w:rsid w:val="00D100CE"/>
    <w:rsid w:val="00D16E2E"/>
    <w:rsid w:val="00D26436"/>
    <w:rsid w:val="00D27E1E"/>
    <w:rsid w:val="00D34CFD"/>
    <w:rsid w:val="00D40AB7"/>
    <w:rsid w:val="00D464A9"/>
    <w:rsid w:val="00D47CB6"/>
    <w:rsid w:val="00D56B26"/>
    <w:rsid w:val="00D61BF5"/>
    <w:rsid w:val="00D63703"/>
    <w:rsid w:val="00D72C05"/>
    <w:rsid w:val="00D74E5A"/>
    <w:rsid w:val="00D76C67"/>
    <w:rsid w:val="00D77620"/>
    <w:rsid w:val="00D778CF"/>
    <w:rsid w:val="00D815E4"/>
    <w:rsid w:val="00D8613E"/>
    <w:rsid w:val="00D87BC6"/>
    <w:rsid w:val="00D922B1"/>
    <w:rsid w:val="00D93295"/>
    <w:rsid w:val="00D93472"/>
    <w:rsid w:val="00D96030"/>
    <w:rsid w:val="00DA20DC"/>
    <w:rsid w:val="00DA364C"/>
    <w:rsid w:val="00DA38D6"/>
    <w:rsid w:val="00DA7019"/>
    <w:rsid w:val="00DB6BA6"/>
    <w:rsid w:val="00DC4070"/>
    <w:rsid w:val="00DC5B72"/>
    <w:rsid w:val="00DC7F78"/>
    <w:rsid w:val="00DD0332"/>
    <w:rsid w:val="00DD730F"/>
    <w:rsid w:val="00DE03AA"/>
    <w:rsid w:val="00DE1053"/>
    <w:rsid w:val="00DE4FBC"/>
    <w:rsid w:val="00DE6FB5"/>
    <w:rsid w:val="00DF3A12"/>
    <w:rsid w:val="00DF5A69"/>
    <w:rsid w:val="00DF7A4B"/>
    <w:rsid w:val="00E0165A"/>
    <w:rsid w:val="00E01CFE"/>
    <w:rsid w:val="00E04D80"/>
    <w:rsid w:val="00E074F4"/>
    <w:rsid w:val="00E11515"/>
    <w:rsid w:val="00E12FF7"/>
    <w:rsid w:val="00E13AEE"/>
    <w:rsid w:val="00E205C1"/>
    <w:rsid w:val="00E22455"/>
    <w:rsid w:val="00E25612"/>
    <w:rsid w:val="00E2579F"/>
    <w:rsid w:val="00E27B32"/>
    <w:rsid w:val="00E31CAB"/>
    <w:rsid w:val="00E330AE"/>
    <w:rsid w:val="00E3707F"/>
    <w:rsid w:val="00E406B3"/>
    <w:rsid w:val="00E41B68"/>
    <w:rsid w:val="00E444B2"/>
    <w:rsid w:val="00E52BD7"/>
    <w:rsid w:val="00E54803"/>
    <w:rsid w:val="00E55865"/>
    <w:rsid w:val="00E56FE8"/>
    <w:rsid w:val="00E6562E"/>
    <w:rsid w:val="00E65665"/>
    <w:rsid w:val="00E66C13"/>
    <w:rsid w:val="00E677C4"/>
    <w:rsid w:val="00E70AF5"/>
    <w:rsid w:val="00E72253"/>
    <w:rsid w:val="00E75546"/>
    <w:rsid w:val="00E759D7"/>
    <w:rsid w:val="00E87FAD"/>
    <w:rsid w:val="00E92280"/>
    <w:rsid w:val="00EA0359"/>
    <w:rsid w:val="00EA1F8B"/>
    <w:rsid w:val="00EA5362"/>
    <w:rsid w:val="00EA6239"/>
    <w:rsid w:val="00EA6886"/>
    <w:rsid w:val="00EA6A1A"/>
    <w:rsid w:val="00EB5584"/>
    <w:rsid w:val="00EB6828"/>
    <w:rsid w:val="00EB71D5"/>
    <w:rsid w:val="00ED1480"/>
    <w:rsid w:val="00ED4411"/>
    <w:rsid w:val="00EE0321"/>
    <w:rsid w:val="00EE23FF"/>
    <w:rsid w:val="00EE5243"/>
    <w:rsid w:val="00EE5D11"/>
    <w:rsid w:val="00EE6D93"/>
    <w:rsid w:val="00EF182B"/>
    <w:rsid w:val="00EF293D"/>
    <w:rsid w:val="00EF3CB1"/>
    <w:rsid w:val="00EF4BB0"/>
    <w:rsid w:val="00F00478"/>
    <w:rsid w:val="00F01959"/>
    <w:rsid w:val="00F01C80"/>
    <w:rsid w:val="00F022DE"/>
    <w:rsid w:val="00F028AF"/>
    <w:rsid w:val="00F03D6C"/>
    <w:rsid w:val="00F04667"/>
    <w:rsid w:val="00F05A70"/>
    <w:rsid w:val="00F100A8"/>
    <w:rsid w:val="00F1102C"/>
    <w:rsid w:val="00F14436"/>
    <w:rsid w:val="00F145A8"/>
    <w:rsid w:val="00F221D1"/>
    <w:rsid w:val="00F22D73"/>
    <w:rsid w:val="00F25DF6"/>
    <w:rsid w:val="00F268AB"/>
    <w:rsid w:val="00F30876"/>
    <w:rsid w:val="00F32BF3"/>
    <w:rsid w:val="00F34B1B"/>
    <w:rsid w:val="00F35C2B"/>
    <w:rsid w:val="00F42A37"/>
    <w:rsid w:val="00F43920"/>
    <w:rsid w:val="00F468FE"/>
    <w:rsid w:val="00F51FA9"/>
    <w:rsid w:val="00F538DE"/>
    <w:rsid w:val="00F5771E"/>
    <w:rsid w:val="00F70F64"/>
    <w:rsid w:val="00F80DED"/>
    <w:rsid w:val="00F82ADB"/>
    <w:rsid w:val="00F83DB0"/>
    <w:rsid w:val="00F8582A"/>
    <w:rsid w:val="00F86072"/>
    <w:rsid w:val="00F87E85"/>
    <w:rsid w:val="00F942E3"/>
    <w:rsid w:val="00F944B5"/>
    <w:rsid w:val="00F95A25"/>
    <w:rsid w:val="00F97B29"/>
    <w:rsid w:val="00F97B77"/>
    <w:rsid w:val="00FA004F"/>
    <w:rsid w:val="00FA142E"/>
    <w:rsid w:val="00FA17F7"/>
    <w:rsid w:val="00FA2865"/>
    <w:rsid w:val="00FA3FA2"/>
    <w:rsid w:val="00FA4EA3"/>
    <w:rsid w:val="00FA6D13"/>
    <w:rsid w:val="00FB312B"/>
    <w:rsid w:val="00FB6156"/>
    <w:rsid w:val="00FB7139"/>
    <w:rsid w:val="00FC2DAF"/>
    <w:rsid w:val="00FC3C4F"/>
    <w:rsid w:val="00FC3F3E"/>
    <w:rsid w:val="00FC5A74"/>
    <w:rsid w:val="00FC6071"/>
    <w:rsid w:val="00FD5C38"/>
    <w:rsid w:val="00FD6242"/>
    <w:rsid w:val="00FE1D58"/>
    <w:rsid w:val="00FE2061"/>
    <w:rsid w:val="00FE36A1"/>
    <w:rsid w:val="00FE65E2"/>
    <w:rsid w:val="00FE7FBB"/>
    <w:rsid w:val="00FF2849"/>
    <w:rsid w:val="00FF4DE1"/>
    <w:rsid w:val="00FF5F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E0900"/>
  <w15:docId w15:val="{6DBA3E02-3329-433F-A09D-3CF3EEFA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792"/>
    <w:rPr>
      <w:rFonts w:asciiTheme="minorHAnsi" w:hAnsiTheme="minorHAnsi"/>
      <w:sz w:val="24"/>
      <w:szCs w:val="24"/>
    </w:rPr>
  </w:style>
  <w:style w:type="paragraph" w:styleId="Titre1">
    <w:name w:val="heading 1"/>
    <w:basedOn w:val="Normal"/>
    <w:next w:val="Corpsdetexte"/>
    <w:link w:val="Titre1Car"/>
    <w:qFormat/>
    <w:rsid w:val="00012832"/>
    <w:pPr>
      <w:keepNext/>
      <w:numPr>
        <w:numId w:val="3"/>
      </w:numPr>
      <w:spacing w:before="240" w:after="60"/>
      <w:jc w:val="center"/>
      <w:outlineLvl w:val="0"/>
    </w:pPr>
    <w:rPr>
      <w:rFonts w:eastAsiaTheme="majorEastAsia" w:cstheme="majorBidi"/>
      <w:b/>
      <w:bCs/>
      <w:color w:val="008080"/>
      <w:kern w:val="32"/>
      <w:sz w:val="40"/>
      <w:szCs w:val="32"/>
    </w:rPr>
  </w:style>
  <w:style w:type="paragraph" w:styleId="Titre2">
    <w:name w:val="heading 2"/>
    <w:basedOn w:val="Normal"/>
    <w:next w:val="Corpsdetexte"/>
    <w:link w:val="Titre2Car"/>
    <w:unhideWhenUsed/>
    <w:qFormat/>
    <w:rsid w:val="00012832"/>
    <w:pPr>
      <w:keepNext/>
      <w:pageBreakBefore/>
      <w:spacing w:before="360" w:after="240"/>
      <w:outlineLvl w:val="1"/>
    </w:pPr>
    <w:rPr>
      <w:rFonts w:eastAsiaTheme="majorEastAsia" w:cstheme="majorBidi"/>
      <w:bCs/>
      <w:iCs/>
      <w:color w:val="008080"/>
      <w:sz w:val="36"/>
      <w:szCs w:val="28"/>
    </w:rPr>
  </w:style>
  <w:style w:type="paragraph" w:styleId="Titre3">
    <w:name w:val="heading 3"/>
    <w:basedOn w:val="Normal"/>
    <w:next w:val="Corpsdetexte"/>
    <w:link w:val="Titre3Car"/>
    <w:unhideWhenUsed/>
    <w:qFormat/>
    <w:rsid w:val="00211943"/>
    <w:pPr>
      <w:keepNext/>
      <w:keepLines/>
      <w:spacing w:before="360" w:after="240"/>
      <w:outlineLvl w:val="2"/>
    </w:pPr>
    <w:rPr>
      <w:rFonts w:eastAsiaTheme="majorEastAsia" w:cstheme="majorBidi"/>
      <w:b/>
      <w:bCs/>
      <w:color w:val="008080"/>
      <w:sz w:val="32"/>
    </w:rPr>
  </w:style>
  <w:style w:type="paragraph" w:styleId="Titre4">
    <w:name w:val="heading 4"/>
    <w:basedOn w:val="Normal"/>
    <w:next w:val="Corpsdetexte"/>
    <w:link w:val="Titre4Car"/>
    <w:unhideWhenUsed/>
    <w:qFormat/>
    <w:rsid w:val="00012832"/>
    <w:pPr>
      <w:keepNext/>
      <w:keepLines/>
      <w:spacing w:before="360" w:after="240"/>
      <w:outlineLvl w:val="3"/>
    </w:pPr>
    <w:rPr>
      <w:rFonts w:eastAsiaTheme="majorEastAsia" w:cstheme="majorBidi"/>
      <w:b/>
      <w:bCs/>
      <w:iCs/>
      <w:color w:val="008080"/>
      <w:sz w:val="28"/>
    </w:rPr>
  </w:style>
  <w:style w:type="paragraph" w:styleId="Titre5">
    <w:name w:val="heading 5"/>
    <w:basedOn w:val="Normal"/>
    <w:next w:val="Corpsdetexte"/>
    <w:link w:val="Titre5Car"/>
    <w:unhideWhenUsed/>
    <w:qFormat/>
    <w:rsid w:val="00012832"/>
    <w:pPr>
      <w:keepNext/>
      <w:keepLines/>
      <w:spacing w:before="200"/>
      <w:outlineLvl w:val="4"/>
    </w:pPr>
    <w:rPr>
      <w:rFonts w:eastAsiaTheme="majorEastAsia" w:cstheme="majorBidi"/>
      <w:b/>
      <w:color w:val="008080"/>
    </w:rPr>
  </w:style>
  <w:style w:type="paragraph" w:styleId="Titre6">
    <w:name w:val="heading 6"/>
    <w:basedOn w:val="Normal"/>
    <w:next w:val="Normal"/>
    <w:link w:val="Titre6Car"/>
    <w:semiHidden/>
    <w:unhideWhenUsed/>
    <w:qFormat/>
    <w:rsid w:val="00921DB9"/>
    <w:pPr>
      <w:keepNext/>
      <w:keepLines/>
      <w:spacing w:before="200"/>
      <w:outlineLvl w:val="5"/>
    </w:pPr>
    <w:rPr>
      <w:rFonts w:ascii="Tahoma" w:eastAsiaTheme="majorEastAsia" w:hAnsi="Tahoma" w:cstheme="majorBidi"/>
      <w:i/>
      <w:iCs/>
      <w:color w:val="243F60" w:themeColor="accent1" w:themeShade="7F"/>
    </w:rPr>
  </w:style>
  <w:style w:type="paragraph" w:styleId="Titre7">
    <w:name w:val="heading 7"/>
    <w:basedOn w:val="Normal"/>
    <w:next w:val="Normal"/>
    <w:link w:val="Titre7Car"/>
    <w:semiHidden/>
    <w:unhideWhenUsed/>
    <w:qFormat/>
    <w:rsid w:val="00921DB9"/>
    <w:pPr>
      <w:keepNext/>
      <w:keepLines/>
      <w:spacing w:before="200"/>
      <w:outlineLvl w:val="6"/>
    </w:pPr>
    <w:rPr>
      <w:rFonts w:eastAsiaTheme="majorEastAsia" w:cstheme="majorBidi"/>
      <w:i/>
      <w:iCs/>
      <w:color w:val="404040" w:themeColor="text1" w:themeTint="BF"/>
    </w:rPr>
  </w:style>
  <w:style w:type="paragraph" w:styleId="Titre8">
    <w:name w:val="heading 8"/>
    <w:basedOn w:val="Normal"/>
    <w:next w:val="Normal"/>
    <w:link w:val="Titre8Car"/>
    <w:semiHidden/>
    <w:unhideWhenUsed/>
    <w:qFormat/>
    <w:rsid w:val="00921DB9"/>
    <w:pPr>
      <w:keepNext/>
      <w:keepLines/>
      <w:spacing w:before="200"/>
      <w:outlineLvl w:val="7"/>
    </w:pPr>
    <w:rPr>
      <w:rFonts w:eastAsiaTheme="majorEastAsia" w:cstheme="majorBidi"/>
      <w:color w:val="404040" w:themeColor="text1" w:themeTint="BF"/>
      <w:sz w:val="20"/>
      <w:szCs w:val="20"/>
    </w:rPr>
  </w:style>
  <w:style w:type="paragraph" w:styleId="Titre9">
    <w:name w:val="heading 9"/>
    <w:basedOn w:val="Normal"/>
    <w:next w:val="Normal"/>
    <w:link w:val="Titre9Car"/>
    <w:semiHidden/>
    <w:unhideWhenUsed/>
    <w:qFormat/>
    <w:rsid w:val="00921DB9"/>
    <w:pPr>
      <w:keepNext/>
      <w:keepLines/>
      <w:spacing w:before="200"/>
      <w:outlineLvl w:val="8"/>
    </w:pPr>
    <w:rPr>
      <w:rFonts w:eastAsiaTheme="majorEastAsia"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51D4"/>
    <w:pPr>
      <w:ind w:left="708"/>
    </w:pPr>
  </w:style>
  <w:style w:type="paragraph" w:styleId="En-tte">
    <w:name w:val="header"/>
    <w:basedOn w:val="Normal"/>
    <w:link w:val="En-tteCar"/>
    <w:uiPriority w:val="99"/>
    <w:unhideWhenUsed/>
    <w:rsid w:val="00920D33"/>
    <w:pPr>
      <w:pBdr>
        <w:top w:val="single" w:sz="18" w:space="1" w:color="336699"/>
      </w:pBdr>
      <w:tabs>
        <w:tab w:val="center" w:pos="4680"/>
        <w:tab w:val="right" w:pos="9360"/>
      </w:tabs>
      <w:jc w:val="right"/>
    </w:pPr>
    <w:rPr>
      <w:rFonts w:ascii="Arial" w:hAnsi="Arial"/>
      <w:color w:val="365F91" w:themeColor="accent1" w:themeShade="BF"/>
      <w:sz w:val="16"/>
      <w:lang w:val="fr-CA"/>
    </w:rPr>
  </w:style>
  <w:style w:type="character" w:customStyle="1" w:styleId="En-tteCar">
    <w:name w:val="En-tête Car"/>
    <w:basedOn w:val="Policepardfaut"/>
    <w:link w:val="En-tte"/>
    <w:uiPriority w:val="99"/>
    <w:rsid w:val="00920D33"/>
    <w:rPr>
      <w:rFonts w:ascii="Arial" w:hAnsi="Arial"/>
      <w:color w:val="365F91" w:themeColor="accent1" w:themeShade="BF"/>
      <w:sz w:val="16"/>
      <w:szCs w:val="24"/>
      <w:lang w:val="fr-CA"/>
    </w:rPr>
  </w:style>
  <w:style w:type="paragraph" w:styleId="Pieddepage">
    <w:name w:val="footer"/>
    <w:basedOn w:val="Normal"/>
    <w:link w:val="PieddepageCar"/>
    <w:uiPriority w:val="99"/>
    <w:unhideWhenUsed/>
    <w:rsid w:val="00420186"/>
    <w:pPr>
      <w:pBdr>
        <w:top w:val="single" w:sz="18" w:space="1" w:color="336699"/>
      </w:pBdr>
      <w:tabs>
        <w:tab w:val="center" w:pos="4410"/>
        <w:tab w:val="right" w:pos="8640"/>
      </w:tabs>
      <w:jc w:val="center"/>
    </w:pPr>
    <w:rPr>
      <w:color w:val="365F91" w:themeColor="accent1" w:themeShade="BF"/>
      <w:sz w:val="18"/>
    </w:rPr>
  </w:style>
  <w:style w:type="character" w:customStyle="1" w:styleId="PieddepageCar">
    <w:name w:val="Pied de page Car"/>
    <w:basedOn w:val="Policepardfaut"/>
    <w:link w:val="Pieddepage"/>
    <w:uiPriority w:val="99"/>
    <w:rsid w:val="00420186"/>
    <w:rPr>
      <w:rFonts w:asciiTheme="minorHAnsi" w:hAnsiTheme="minorHAnsi"/>
      <w:color w:val="365F91" w:themeColor="accent1" w:themeShade="BF"/>
      <w:sz w:val="18"/>
      <w:szCs w:val="24"/>
    </w:rPr>
  </w:style>
  <w:style w:type="paragraph" w:styleId="Textedebulles">
    <w:name w:val="Balloon Text"/>
    <w:basedOn w:val="Normal"/>
    <w:link w:val="TextedebullesCar"/>
    <w:uiPriority w:val="99"/>
    <w:unhideWhenUsed/>
    <w:rsid w:val="00111391"/>
    <w:rPr>
      <w:rFonts w:ascii="Tahoma" w:hAnsi="Tahoma" w:cs="Tahoma"/>
      <w:sz w:val="16"/>
      <w:szCs w:val="16"/>
    </w:rPr>
  </w:style>
  <w:style w:type="character" w:customStyle="1" w:styleId="TextedebullesCar">
    <w:name w:val="Texte de bulles Car"/>
    <w:basedOn w:val="Policepardfaut"/>
    <w:link w:val="Textedebulles"/>
    <w:uiPriority w:val="99"/>
    <w:rsid w:val="00111391"/>
    <w:rPr>
      <w:rFonts w:ascii="Tahoma" w:eastAsia="Times New Roman" w:hAnsi="Tahoma" w:cs="Tahoma"/>
      <w:sz w:val="16"/>
      <w:szCs w:val="16"/>
    </w:rPr>
  </w:style>
  <w:style w:type="paragraph" w:styleId="Notedebasdepage">
    <w:name w:val="footnote text"/>
    <w:basedOn w:val="Normal"/>
    <w:link w:val="NotedebasdepageCar"/>
    <w:uiPriority w:val="99"/>
    <w:semiHidden/>
    <w:rsid w:val="00784720"/>
    <w:pPr>
      <w:tabs>
        <w:tab w:val="left" w:pos="360"/>
      </w:tabs>
      <w:ind w:left="360" w:hanging="360"/>
    </w:pPr>
    <w:rPr>
      <w:sz w:val="18"/>
      <w:szCs w:val="20"/>
    </w:rPr>
  </w:style>
  <w:style w:type="character" w:customStyle="1" w:styleId="NotedebasdepageCar">
    <w:name w:val="Note de bas de page Car"/>
    <w:basedOn w:val="Policepardfaut"/>
    <w:link w:val="Notedebasdepage"/>
    <w:uiPriority w:val="99"/>
    <w:semiHidden/>
    <w:rsid w:val="00784720"/>
    <w:rPr>
      <w:rFonts w:asciiTheme="minorHAnsi" w:hAnsiTheme="minorHAnsi"/>
      <w:sz w:val="18"/>
    </w:rPr>
  </w:style>
  <w:style w:type="character" w:styleId="Appelnotedebasdep">
    <w:name w:val="footnote reference"/>
    <w:uiPriority w:val="99"/>
    <w:semiHidden/>
    <w:rsid w:val="00111391"/>
    <w:rPr>
      <w:rFonts w:cs="Times New Roman"/>
      <w:vertAlign w:val="superscript"/>
    </w:rPr>
  </w:style>
  <w:style w:type="paragraph" w:styleId="Notedefin">
    <w:name w:val="endnote text"/>
    <w:basedOn w:val="Normal"/>
    <w:link w:val="NotedefinCar"/>
    <w:uiPriority w:val="99"/>
    <w:semiHidden/>
    <w:unhideWhenUsed/>
    <w:rsid w:val="002C09A4"/>
    <w:rPr>
      <w:sz w:val="20"/>
      <w:szCs w:val="20"/>
    </w:rPr>
  </w:style>
  <w:style w:type="character" w:customStyle="1" w:styleId="NotedefinCar">
    <w:name w:val="Note de fin Car"/>
    <w:basedOn w:val="Policepardfaut"/>
    <w:link w:val="Notedefin"/>
    <w:uiPriority w:val="99"/>
    <w:semiHidden/>
    <w:rsid w:val="002C09A4"/>
    <w:rPr>
      <w:rFonts w:ascii="Calibri" w:eastAsia="Times New Roman" w:hAnsi="Calibri" w:cs="Times New Roman"/>
      <w:sz w:val="20"/>
      <w:szCs w:val="20"/>
    </w:rPr>
  </w:style>
  <w:style w:type="character" w:styleId="Appeldenotedefin">
    <w:name w:val="endnote reference"/>
    <w:basedOn w:val="Policepardfaut"/>
    <w:uiPriority w:val="99"/>
    <w:semiHidden/>
    <w:unhideWhenUsed/>
    <w:rsid w:val="002C09A4"/>
    <w:rPr>
      <w:vertAlign w:val="superscript"/>
    </w:rPr>
  </w:style>
  <w:style w:type="character" w:customStyle="1" w:styleId="Titre1Car">
    <w:name w:val="Titre 1 Car"/>
    <w:basedOn w:val="Policepardfaut"/>
    <w:link w:val="Titre1"/>
    <w:rsid w:val="00012832"/>
    <w:rPr>
      <w:rFonts w:asciiTheme="minorHAnsi" w:eastAsiaTheme="majorEastAsia" w:hAnsiTheme="minorHAnsi" w:cstheme="majorBidi"/>
      <w:b/>
      <w:bCs/>
      <w:color w:val="008080"/>
      <w:kern w:val="32"/>
      <w:sz w:val="40"/>
      <w:szCs w:val="32"/>
    </w:rPr>
  </w:style>
  <w:style w:type="character" w:customStyle="1" w:styleId="Titre2Car">
    <w:name w:val="Titre 2 Car"/>
    <w:basedOn w:val="Policepardfaut"/>
    <w:link w:val="Titre2"/>
    <w:rsid w:val="00012832"/>
    <w:rPr>
      <w:rFonts w:asciiTheme="minorHAnsi" w:eastAsiaTheme="majorEastAsia" w:hAnsiTheme="minorHAnsi" w:cstheme="majorBidi"/>
      <w:bCs/>
      <w:iCs/>
      <w:color w:val="008080"/>
      <w:sz w:val="36"/>
      <w:szCs w:val="28"/>
    </w:rPr>
  </w:style>
  <w:style w:type="paragraph" w:styleId="Corpsdetexte">
    <w:name w:val="Body Text"/>
    <w:basedOn w:val="Normal"/>
    <w:link w:val="CorpsdetexteCar"/>
    <w:uiPriority w:val="99"/>
    <w:unhideWhenUsed/>
    <w:qFormat/>
    <w:rsid w:val="00286E35"/>
    <w:pPr>
      <w:spacing w:before="240" w:after="240" w:line="280" w:lineRule="exact"/>
      <w:jc w:val="both"/>
    </w:pPr>
  </w:style>
  <w:style w:type="character" w:customStyle="1" w:styleId="CorpsdetexteCar">
    <w:name w:val="Corps de texte Car"/>
    <w:basedOn w:val="Policepardfaut"/>
    <w:link w:val="Corpsdetexte"/>
    <w:uiPriority w:val="99"/>
    <w:rsid w:val="00286E35"/>
    <w:rPr>
      <w:rFonts w:asciiTheme="minorHAnsi" w:hAnsiTheme="minorHAnsi"/>
      <w:sz w:val="22"/>
      <w:szCs w:val="24"/>
    </w:rPr>
  </w:style>
  <w:style w:type="paragraph" w:styleId="Titre">
    <w:name w:val="Title"/>
    <w:basedOn w:val="Normal"/>
    <w:link w:val="TitreCar"/>
    <w:qFormat/>
    <w:rsid w:val="0082228B"/>
    <w:pPr>
      <w:autoSpaceDE w:val="0"/>
      <w:autoSpaceDN w:val="0"/>
      <w:adjustRightInd w:val="0"/>
      <w:spacing w:before="240" w:after="60"/>
      <w:jc w:val="center"/>
      <w:outlineLvl w:val="0"/>
    </w:pPr>
    <w:rPr>
      <w:rFonts w:ascii="Calibri" w:hAnsi="Calibri" w:cs="Arial"/>
      <w:b/>
      <w:bCs/>
      <w:color w:val="17365D" w:themeColor="text2" w:themeShade="BF"/>
      <w:kern w:val="28"/>
      <w:sz w:val="36"/>
      <w:szCs w:val="32"/>
    </w:rPr>
  </w:style>
  <w:style w:type="character" w:customStyle="1" w:styleId="TitreCar">
    <w:name w:val="Titre Car"/>
    <w:basedOn w:val="Policepardfaut"/>
    <w:link w:val="Titre"/>
    <w:rsid w:val="0082228B"/>
    <w:rPr>
      <w:rFonts w:ascii="Calibri" w:hAnsi="Calibri" w:cs="Arial"/>
      <w:b/>
      <w:bCs/>
      <w:color w:val="17365D" w:themeColor="text2" w:themeShade="BF"/>
      <w:kern w:val="28"/>
      <w:sz w:val="36"/>
      <w:szCs w:val="32"/>
    </w:rPr>
  </w:style>
  <w:style w:type="character" w:customStyle="1" w:styleId="Titre3Car">
    <w:name w:val="Titre 3 Car"/>
    <w:basedOn w:val="Policepardfaut"/>
    <w:link w:val="Titre3"/>
    <w:rsid w:val="00211943"/>
    <w:rPr>
      <w:rFonts w:asciiTheme="minorHAnsi" w:eastAsiaTheme="majorEastAsia" w:hAnsiTheme="minorHAnsi" w:cstheme="majorBidi"/>
      <w:b/>
      <w:bCs/>
      <w:color w:val="008080"/>
      <w:sz w:val="32"/>
      <w:szCs w:val="24"/>
    </w:rPr>
  </w:style>
  <w:style w:type="character" w:customStyle="1" w:styleId="Titre4Car">
    <w:name w:val="Titre 4 Car"/>
    <w:basedOn w:val="Policepardfaut"/>
    <w:link w:val="Titre4"/>
    <w:rsid w:val="00012832"/>
    <w:rPr>
      <w:rFonts w:asciiTheme="minorHAnsi" w:eastAsiaTheme="majorEastAsia" w:hAnsiTheme="minorHAnsi" w:cstheme="majorBidi"/>
      <w:b/>
      <w:bCs/>
      <w:iCs/>
      <w:color w:val="008080"/>
      <w:sz w:val="28"/>
      <w:szCs w:val="24"/>
    </w:rPr>
  </w:style>
  <w:style w:type="paragraph" w:customStyle="1" w:styleId="Titre2sansTDM">
    <w:name w:val="Titre 2 sans TDM"/>
    <w:basedOn w:val="Normal"/>
    <w:next w:val="Normalcentr"/>
    <w:link w:val="Titre2sansTDMChar"/>
    <w:qFormat/>
    <w:rsid w:val="00012832"/>
    <w:pPr>
      <w:spacing w:before="360" w:after="240"/>
    </w:pPr>
    <w:rPr>
      <w:color w:val="008080"/>
      <w:sz w:val="44"/>
    </w:rPr>
  </w:style>
  <w:style w:type="character" w:customStyle="1" w:styleId="Titre5Car">
    <w:name w:val="Titre 5 Car"/>
    <w:basedOn w:val="Policepardfaut"/>
    <w:link w:val="Titre5"/>
    <w:rsid w:val="00012832"/>
    <w:rPr>
      <w:rFonts w:asciiTheme="minorHAnsi" w:eastAsiaTheme="majorEastAsia" w:hAnsiTheme="minorHAnsi" w:cstheme="majorBidi"/>
      <w:b/>
      <w:color w:val="008080"/>
      <w:sz w:val="24"/>
      <w:szCs w:val="24"/>
    </w:rPr>
  </w:style>
  <w:style w:type="character" w:customStyle="1" w:styleId="Titre2sansTDMChar">
    <w:name w:val="Titre 2 sans TDM Char"/>
    <w:basedOn w:val="Titre2Car"/>
    <w:link w:val="Titre2sansTDM"/>
    <w:rsid w:val="00012832"/>
    <w:rPr>
      <w:rFonts w:asciiTheme="minorHAnsi" w:eastAsiaTheme="majorEastAsia" w:hAnsiTheme="minorHAnsi" w:cstheme="majorBidi"/>
      <w:b/>
      <w:bCs w:val="0"/>
      <w:iCs w:val="0"/>
      <w:color w:val="008080"/>
      <w:sz w:val="44"/>
      <w:szCs w:val="24"/>
    </w:rPr>
  </w:style>
  <w:style w:type="character" w:customStyle="1" w:styleId="Titre6Car">
    <w:name w:val="Titre 6 Car"/>
    <w:basedOn w:val="Policepardfaut"/>
    <w:link w:val="Titre6"/>
    <w:semiHidden/>
    <w:rsid w:val="00733D21"/>
    <w:rPr>
      <w:rFonts w:ascii="Tahoma" w:eastAsiaTheme="majorEastAsia" w:hAnsi="Tahoma" w:cstheme="majorBidi"/>
      <w:i/>
      <w:iCs/>
      <w:color w:val="243F60" w:themeColor="accent1" w:themeShade="7F"/>
      <w:sz w:val="22"/>
      <w:szCs w:val="24"/>
    </w:rPr>
  </w:style>
  <w:style w:type="character" w:customStyle="1" w:styleId="Titre7Car">
    <w:name w:val="Titre 7 Car"/>
    <w:basedOn w:val="Policepardfaut"/>
    <w:link w:val="Titre7"/>
    <w:semiHidden/>
    <w:rsid w:val="002727F2"/>
    <w:rPr>
      <w:rFonts w:asciiTheme="minorHAnsi" w:eastAsiaTheme="majorEastAsia" w:hAnsiTheme="minorHAnsi" w:cstheme="majorBidi"/>
      <w:i/>
      <w:iCs/>
      <w:color w:val="404040" w:themeColor="text1" w:themeTint="BF"/>
      <w:sz w:val="22"/>
      <w:szCs w:val="24"/>
    </w:rPr>
  </w:style>
  <w:style w:type="character" w:customStyle="1" w:styleId="Titre8Car">
    <w:name w:val="Titre 8 Car"/>
    <w:basedOn w:val="Policepardfaut"/>
    <w:link w:val="Titre8"/>
    <w:semiHidden/>
    <w:rsid w:val="002727F2"/>
    <w:rPr>
      <w:rFonts w:asciiTheme="minorHAnsi" w:eastAsiaTheme="majorEastAsia" w:hAnsiTheme="minorHAnsi" w:cstheme="majorBidi"/>
      <w:color w:val="404040" w:themeColor="text1" w:themeTint="BF"/>
    </w:rPr>
  </w:style>
  <w:style w:type="character" w:customStyle="1" w:styleId="Titre9Car">
    <w:name w:val="Titre 9 Car"/>
    <w:basedOn w:val="Policepardfaut"/>
    <w:link w:val="Titre9"/>
    <w:semiHidden/>
    <w:rsid w:val="002727F2"/>
    <w:rPr>
      <w:rFonts w:asciiTheme="minorHAnsi" w:eastAsiaTheme="majorEastAsia" w:hAnsiTheme="minorHAnsi" w:cstheme="majorBidi"/>
      <w:i/>
      <w:iCs/>
      <w:color w:val="404040" w:themeColor="text1" w:themeTint="BF"/>
    </w:rPr>
  </w:style>
  <w:style w:type="table" w:styleId="Grilledutableau">
    <w:name w:val="Table Grid"/>
    <w:basedOn w:val="TableauNormal"/>
    <w:uiPriority w:val="99"/>
    <w:rsid w:val="005D3C96"/>
    <w:rPr>
      <w:rFonts w:ascii="Calibri" w:hAnsi="Calibri"/>
      <w:lang w:eastAsia="en-CA"/>
    </w:rPr>
    <w:tblPr>
      <w:tblStyleRowBandSize w:val="1"/>
      <w:tblStyleColBandSize w:val="1"/>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Pr>
    <w:tcPr>
      <w:shd w:val="clear" w:color="auto" w:fill="auto"/>
      <w:tcMar>
        <w:top w:w="14" w:type="dxa"/>
        <w:left w:w="72" w:type="dxa"/>
        <w:bottom w:w="14" w:type="dxa"/>
        <w:right w:w="72" w:type="dxa"/>
      </w:tcMar>
      <w:vAlign w:val="center"/>
    </w:tcPr>
    <w:tblStylePr w:type="firstRow">
      <w:pPr>
        <w:jc w:val="center"/>
      </w:pPr>
      <w:rPr>
        <w:rFonts w:ascii="Calibri" w:hAnsi="Calibri"/>
        <w:b/>
        <w:caps w:val="0"/>
        <w:smallCaps/>
        <w:color w:val="FFFFFF"/>
        <w:sz w:val="22"/>
        <w:u w:color="FFFFFF"/>
      </w:rPr>
      <w:tblPr/>
      <w:tcPr>
        <w:tcBorders>
          <w:top w:val="single" w:sz="4" w:space="0" w:color="548DD4"/>
          <w:left w:val="single" w:sz="4" w:space="0" w:color="548DD4"/>
          <w:bottom w:val="single" w:sz="4" w:space="0" w:color="548DD4"/>
          <w:right w:val="single" w:sz="4" w:space="0" w:color="548DD4"/>
          <w:insideH w:val="single" w:sz="4" w:space="0" w:color="548DD4"/>
          <w:insideV w:val="single" w:sz="4" w:space="0" w:color="548DD4"/>
          <w:tl2br w:val="nil"/>
          <w:tr2bl w:val="nil"/>
        </w:tcBorders>
        <w:shd w:val="clear" w:color="auto" w:fill="548DD4"/>
      </w:tcPr>
    </w:tblStylePr>
    <w:tblStylePr w:type="lastRow">
      <w:rPr>
        <w:b/>
        <w:i w:val="0"/>
      </w:rPr>
      <w:tblPr/>
      <w:tcPr>
        <w:tcBorders>
          <w:top w:val="single" w:sz="12" w:space="0" w:color="548DD4"/>
          <w:left w:val="single" w:sz="2" w:space="0" w:color="548DD4"/>
          <w:bottom w:val="single" w:sz="2" w:space="0" w:color="548DD4"/>
          <w:right w:val="single" w:sz="2" w:space="0" w:color="548DD4"/>
          <w:insideH w:val="nil"/>
          <w:insideV w:val="single" w:sz="2" w:space="0" w:color="548DD4"/>
          <w:tl2br w:val="nil"/>
          <w:tr2bl w:val="nil"/>
        </w:tcBorders>
        <w:shd w:val="clear" w:color="auto" w:fill="auto"/>
      </w:tcPr>
    </w:tblStylePr>
    <w:tblStylePr w:type="firstCol">
      <w:rPr>
        <w:b/>
        <w:i w:val="0"/>
      </w:rPr>
      <w:tblPr/>
      <w:tcPr>
        <w:tcBorders>
          <w:top w:val="single" w:sz="4" w:space="0" w:color="548DD4"/>
          <w:left w:val="single" w:sz="4" w:space="0" w:color="548DD4"/>
          <w:bottom w:val="single" w:sz="4" w:space="0" w:color="548DD4"/>
          <w:right w:val="single" w:sz="4" w:space="0" w:color="548DD4"/>
          <w:insideH w:val="nil"/>
          <w:insideV w:val="nil"/>
          <w:tl2br w:val="nil"/>
          <w:tr2bl w:val="nil"/>
        </w:tcBorders>
        <w:shd w:val="clear" w:color="auto" w:fill="auto"/>
      </w:tcPr>
    </w:tblStylePr>
    <w:tblStylePr w:type="lastCol">
      <w:rPr>
        <w:b w:val="0"/>
        <w:i w:val="0"/>
      </w:rPr>
      <w:tblPr/>
      <w:tcPr>
        <w:tcBorders>
          <w:top w:val="single" w:sz="2" w:space="0" w:color="548DD4"/>
          <w:left w:val="single" w:sz="2" w:space="0" w:color="548DD4"/>
          <w:bottom w:val="single" w:sz="2" w:space="0" w:color="548DD4"/>
          <w:right w:val="single" w:sz="2" w:space="0" w:color="548DD4"/>
          <w:insideH w:val="nil"/>
          <w:insideV w:val="nil"/>
          <w:tl2br w:val="nil"/>
          <w:tr2bl w:val="nil"/>
        </w:tcBorders>
        <w:shd w:val="clear" w:color="auto" w:fill="auto"/>
      </w:tcPr>
    </w:tblStylePr>
    <w:tblStylePr w:type="band1Vert">
      <w:tblPr/>
      <w:tcPr>
        <w:tcBorders>
          <w:top w:val="single" w:sz="4" w:space="0" w:color="548DD4"/>
          <w:left w:val="single" w:sz="4" w:space="0" w:color="548DD4"/>
          <w:bottom w:val="single" w:sz="4" w:space="0" w:color="548DD4"/>
          <w:right w:val="single" w:sz="4" w:space="0" w:color="548DD4"/>
          <w:insideH w:val="single" w:sz="4" w:space="0" w:color="548DD4"/>
          <w:insideV w:val="single" w:sz="4" w:space="0" w:color="548DD4"/>
        </w:tcBorders>
        <w:shd w:val="clear" w:color="auto" w:fill="auto"/>
      </w:tcPr>
    </w:tblStylePr>
    <w:tblStylePr w:type="band2Vert">
      <w:tblPr/>
      <w:tcPr>
        <w:tcBorders>
          <w:top w:val="single" w:sz="4" w:space="0" w:color="548DD4"/>
          <w:left w:val="single" w:sz="4" w:space="0" w:color="548DD4"/>
          <w:bottom w:val="single" w:sz="4" w:space="0" w:color="548DD4"/>
          <w:right w:val="single" w:sz="4" w:space="0" w:color="548DD4"/>
          <w:insideH w:val="nil"/>
          <w:insideV w:val="nil"/>
          <w:tl2br w:val="nil"/>
          <w:tr2bl w:val="nil"/>
        </w:tcBorders>
      </w:tcPr>
    </w:tblStylePr>
    <w:tblStylePr w:type="band1Horz">
      <w:tblPr/>
      <w:tcPr>
        <w:tcBorders>
          <w:top w:val="single" w:sz="4" w:space="0" w:color="548DD4"/>
          <w:left w:val="single" w:sz="4" w:space="0" w:color="548DD4"/>
          <w:bottom w:val="single" w:sz="4" w:space="0" w:color="548DD4"/>
          <w:right w:val="single" w:sz="4" w:space="0" w:color="548DD4"/>
          <w:insideH w:val="nil"/>
          <w:insideV w:val="single" w:sz="4" w:space="0" w:color="548DD4"/>
          <w:tl2br w:val="nil"/>
          <w:tr2bl w:val="nil"/>
        </w:tcBorders>
        <w:shd w:val="clear" w:color="auto" w:fill="auto"/>
      </w:tcPr>
    </w:tblStylePr>
    <w:tblStylePr w:type="band2Horz">
      <w:tblPr/>
      <w:tcPr>
        <w:tcBorders>
          <w:top w:val="single" w:sz="4" w:space="0" w:color="548DD4"/>
          <w:left w:val="single" w:sz="4" w:space="0" w:color="548DD4"/>
          <w:bottom w:val="single" w:sz="4" w:space="0" w:color="548DD4"/>
          <w:right w:val="single" w:sz="4" w:space="0" w:color="548DD4"/>
          <w:insideH w:val="single" w:sz="4" w:space="0" w:color="548DD4"/>
          <w:insideV w:val="single" w:sz="4" w:space="0" w:color="548DD4"/>
          <w:tl2br w:val="nil"/>
          <w:tr2bl w:val="nil"/>
        </w:tcBorders>
        <w:shd w:val="clear" w:color="auto" w:fill="DBE5F1" w:themeFill="accent1" w:themeFillTint="33"/>
      </w:tcPr>
    </w:tblStylePr>
  </w:style>
  <w:style w:type="paragraph" w:styleId="Normalcentr">
    <w:name w:val="Block Text"/>
    <w:basedOn w:val="Normal"/>
    <w:uiPriority w:val="99"/>
    <w:unhideWhenUsed/>
    <w:rsid w:val="00EE5D11"/>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shd w:val="clear" w:color="auto" w:fill="DBE5F1" w:themeFill="accent1" w:themeFillTint="33"/>
      <w:ind w:left="1152" w:right="1152"/>
    </w:pPr>
    <w:rPr>
      <w:rFonts w:eastAsiaTheme="minorEastAsia" w:cstheme="minorBidi"/>
      <w:b/>
      <w:i/>
      <w:iCs/>
      <w:color w:val="365F91" w:themeColor="accent1" w:themeShade="BF"/>
    </w:rPr>
  </w:style>
  <w:style w:type="table" w:styleId="Listeclaire-Accent1">
    <w:name w:val="Light List Accent 1"/>
    <w:basedOn w:val="TableauNormal"/>
    <w:uiPriority w:val="61"/>
    <w:rsid w:val="00322243"/>
    <w:rPr>
      <w:rFonts w:ascii="Calibri" w:hAnsi="Calibr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cPr>
      <w:vAlign w:val="center"/>
    </w:tcPr>
    <w:tblStylePr w:type="firstRow">
      <w:pPr>
        <w:spacing w:before="0" w:after="0" w:line="240" w:lineRule="auto"/>
        <w:jc w:val="center"/>
      </w:pPr>
      <w:rPr>
        <w:rFonts w:ascii="Calibri" w:hAnsi="Calibri"/>
        <w:b/>
        <w:bCs/>
        <w:i w:val="0"/>
        <w:caps w:val="0"/>
        <w:smallCaps/>
        <w:color w:val="FFFFFF" w:themeColor="background1"/>
        <w:sz w:val="22"/>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5">
    <w:name w:val="Light List Accent 5"/>
    <w:basedOn w:val="TableauNormal"/>
    <w:uiPriority w:val="61"/>
    <w:rsid w:val="0032224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EnergyPredictor">
    <w:name w:val="Energy Predictor"/>
    <w:basedOn w:val="TableauNormal"/>
    <w:uiPriority w:val="99"/>
    <w:rsid w:val="005D3C96"/>
    <w:pPr>
      <w:jc w:val="center"/>
    </w:pPr>
    <w:rPr>
      <w:rFonts w:ascii="Calibri" w:hAnsi="Calibri"/>
    </w:rPr>
    <w:tblPr>
      <w:tblStyleRowBandSize w:val="1"/>
      <w:jc w:val="center"/>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Pr>
    <w:trPr>
      <w:jc w:val="center"/>
    </w:trPr>
    <w:tcPr>
      <w:tcMar>
        <w:top w:w="29" w:type="dxa"/>
        <w:left w:w="72" w:type="dxa"/>
        <w:bottom w:w="29" w:type="dxa"/>
        <w:right w:w="72" w:type="dxa"/>
      </w:tcMar>
      <w:vAlign w:val="center"/>
    </w:tcPr>
    <w:tblStylePr w:type="firstRow">
      <w:rPr>
        <w:b/>
        <w:i w:val="0"/>
        <w:caps w:val="0"/>
        <w:smallCaps w:val="0"/>
        <w:color w:val="FFFFFF" w:themeColor="background1"/>
        <w:sz w:val="22"/>
      </w:rPr>
      <w:tblPr/>
      <w:tcPr>
        <w:tc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l2br w:val="nil"/>
          <w:tr2bl w:val="nil"/>
        </w:tcBorders>
        <w:shd w:val="clear" w:color="auto" w:fill="365F91" w:themeFill="accent1" w:themeFillShade="BF"/>
      </w:tcPr>
    </w:tblStylePr>
    <w:tblStylePr w:type="lastRow">
      <w:rPr>
        <w:b/>
        <w:i w:val="0"/>
      </w:rPr>
      <w:tblPr/>
      <w:tcPr>
        <w:tcBorders>
          <w:top w:val="single" w:sz="1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nil"/>
          <w:insideV w:val="single" w:sz="2" w:space="0" w:color="365F91" w:themeColor="accent1" w:themeShade="BF"/>
          <w:tl2br w:val="nil"/>
          <w:tr2bl w:val="nil"/>
        </w:tcBorders>
      </w:tcPr>
    </w:tblStylePr>
    <w:tblStylePr w:type="firstCol">
      <w:rPr>
        <w:b/>
        <w:i w:val="0"/>
      </w:rPr>
    </w:tblStylePr>
    <w:tblStylePr w:type="band2Horz">
      <w:tblPr/>
      <w:tcPr>
        <w:tc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l2br w:val="nil"/>
          <w:tr2bl w:val="nil"/>
        </w:tcBorders>
        <w:shd w:val="clear" w:color="auto" w:fill="DBE5F1" w:themeFill="accent1" w:themeFillTint="33"/>
      </w:tcPr>
    </w:tblStylePr>
  </w:style>
  <w:style w:type="paragraph" w:styleId="En-ttedetabledesmatires">
    <w:name w:val="TOC Heading"/>
    <w:basedOn w:val="Titre1"/>
    <w:next w:val="Normal"/>
    <w:uiPriority w:val="39"/>
    <w:semiHidden/>
    <w:unhideWhenUsed/>
    <w:qFormat/>
    <w:rsid w:val="00BF3D9E"/>
    <w:pPr>
      <w:keepLines/>
      <w:spacing w:before="480" w:after="0"/>
      <w:jc w:val="left"/>
      <w:outlineLvl w:val="9"/>
    </w:pPr>
    <w:rPr>
      <w:rFonts w:ascii="Calibri" w:hAnsi="Calibri"/>
      <w:kern w:val="0"/>
      <w:sz w:val="44"/>
      <w:szCs w:val="28"/>
    </w:rPr>
  </w:style>
  <w:style w:type="paragraph" w:styleId="Lgende">
    <w:name w:val="caption"/>
    <w:basedOn w:val="Normal"/>
    <w:next w:val="Normal"/>
    <w:link w:val="LgendeCar"/>
    <w:unhideWhenUsed/>
    <w:qFormat/>
    <w:rsid w:val="004E08A8"/>
    <w:pPr>
      <w:keepNext/>
      <w:spacing w:before="240" w:after="240"/>
      <w:jc w:val="center"/>
    </w:pPr>
    <w:rPr>
      <w:b/>
      <w:bCs/>
      <w:sz w:val="20"/>
      <w:szCs w:val="18"/>
      <w:lang w:val="fr-CA"/>
    </w:rPr>
  </w:style>
  <w:style w:type="character" w:styleId="Emphaseintense">
    <w:name w:val="Intense Emphasis"/>
    <w:basedOn w:val="Policepardfaut"/>
    <w:uiPriority w:val="21"/>
    <w:qFormat/>
    <w:rsid w:val="00536DCB"/>
    <w:rPr>
      <w:b/>
      <w:bCs/>
      <w:i/>
      <w:iCs/>
      <w:color w:val="365F91" w:themeColor="accent1" w:themeShade="BF"/>
      <w:lang w:val="fr-CA"/>
    </w:rPr>
  </w:style>
  <w:style w:type="character" w:styleId="lev">
    <w:name w:val="Strong"/>
    <w:basedOn w:val="Policepardfaut"/>
    <w:qFormat/>
    <w:rsid w:val="0062201B"/>
    <w:rPr>
      <w:b/>
      <w:bCs/>
    </w:rPr>
  </w:style>
  <w:style w:type="paragraph" w:styleId="Listepuces2">
    <w:name w:val="List Bullet 2"/>
    <w:basedOn w:val="Corpsdetexte"/>
    <w:uiPriority w:val="99"/>
    <w:unhideWhenUsed/>
    <w:rsid w:val="00E406B3"/>
    <w:pPr>
      <w:numPr>
        <w:numId w:val="14"/>
      </w:numPr>
      <w:tabs>
        <w:tab w:val="left" w:pos="1260"/>
      </w:tabs>
      <w:spacing w:before="0" w:after="0"/>
      <w:ind w:left="1260"/>
    </w:pPr>
    <w:rPr>
      <w:lang w:val="fr-CA"/>
    </w:rPr>
  </w:style>
  <w:style w:type="paragraph" w:styleId="Listepuces">
    <w:name w:val="List Bullet"/>
    <w:basedOn w:val="Corpsdetexte"/>
    <w:unhideWhenUsed/>
    <w:rsid w:val="00E406B3"/>
    <w:pPr>
      <w:numPr>
        <w:numId w:val="18"/>
      </w:numPr>
      <w:spacing w:before="0" w:after="0"/>
    </w:pPr>
    <w:rPr>
      <w:lang w:val="fr-CA"/>
    </w:rPr>
  </w:style>
  <w:style w:type="paragraph" w:customStyle="1" w:styleId="Equation">
    <w:name w:val="Equation"/>
    <w:basedOn w:val="Normal"/>
    <w:link w:val="EquationChar"/>
    <w:qFormat/>
    <w:rsid w:val="000C0AE0"/>
    <w:pPr>
      <w:tabs>
        <w:tab w:val="center" w:pos="4320"/>
        <w:tab w:val="right" w:pos="8640"/>
      </w:tabs>
      <w:spacing w:before="720" w:after="720"/>
    </w:pPr>
    <w:rPr>
      <w:rFonts w:ascii="Calibri" w:hAnsi="Calibri"/>
      <w:i/>
    </w:rPr>
  </w:style>
  <w:style w:type="character" w:customStyle="1" w:styleId="EquationChar">
    <w:name w:val="Equation Char"/>
    <w:basedOn w:val="CorpsdetexteCar"/>
    <w:link w:val="Equation"/>
    <w:rsid w:val="000C0AE0"/>
    <w:rPr>
      <w:rFonts w:ascii="Calibri" w:hAnsi="Calibri"/>
      <w:i/>
      <w:sz w:val="22"/>
      <w:szCs w:val="24"/>
    </w:rPr>
  </w:style>
  <w:style w:type="paragraph" w:styleId="TM1">
    <w:name w:val="toc 1"/>
    <w:basedOn w:val="Normal"/>
    <w:next w:val="Normal"/>
    <w:autoRedefine/>
    <w:uiPriority w:val="39"/>
    <w:unhideWhenUsed/>
    <w:rsid w:val="00CA6EB6"/>
    <w:pPr>
      <w:tabs>
        <w:tab w:val="left" w:pos="540"/>
        <w:tab w:val="right" w:leader="dot" w:pos="8630"/>
      </w:tabs>
      <w:spacing w:after="100"/>
    </w:pPr>
    <w:rPr>
      <w:rFonts w:eastAsiaTheme="minorEastAsia" w:cstheme="minorBidi"/>
      <w:b/>
      <w:noProof/>
      <w:szCs w:val="22"/>
      <w:lang w:val="fr-CA" w:eastAsia="fr-CA"/>
    </w:rPr>
  </w:style>
  <w:style w:type="paragraph" w:styleId="TM2">
    <w:name w:val="toc 2"/>
    <w:basedOn w:val="Normal"/>
    <w:next w:val="Normal"/>
    <w:autoRedefine/>
    <w:uiPriority w:val="39"/>
    <w:unhideWhenUsed/>
    <w:rsid w:val="003C0D82"/>
    <w:pPr>
      <w:tabs>
        <w:tab w:val="left" w:pos="1080"/>
        <w:tab w:val="right" w:leader="dot" w:pos="8630"/>
      </w:tabs>
      <w:spacing w:after="100"/>
      <w:ind w:left="540"/>
    </w:pPr>
    <w:rPr>
      <w:rFonts w:eastAsiaTheme="minorEastAsia" w:cstheme="minorBidi"/>
      <w:noProof/>
      <w:szCs w:val="22"/>
      <w:lang w:val="fr-CA" w:eastAsia="fr-CA"/>
    </w:rPr>
  </w:style>
  <w:style w:type="paragraph" w:styleId="TM3">
    <w:name w:val="toc 3"/>
    <w:basedOn w:val="Normal"/>
    <w:next w:val="Normal"/>
    <w:autoRedefine/>
    <w:uiPriority w:val="39"/>
    <w:unhideWhenUsed/>
    <w:rsid w:val="008A34A7"/>
    <w:pPr>
      <w:tabs>
        <w:tab w:val="left" w:pos="1701"/>
        <w:tab w:val="right" w:leader="dot" w:pos="8630"/>
      </w:tabs>
      <w:spacing w:after="100"/>
      <w:ind w:left="1080"/>
    </w:pPr>
    <w:rPr>
      <w:rFonts w:eastAsiaTheme="minorEastAsia" w:cstheme="minorBidi"/>
      <w:noProof/>
      <w:sz w:val="18"/>
      <w:szCs w:val="22"/>
      <w:lang w:val="fr-CA" w:eastAsia="fr-CA"/>
    </w:rPr>
  </w:style>
  <w:style w:type="character" w:styleId="Lienhypertexte">
    <w:name w:val="Hyperlink"/>
    <w:basedOn w:val="Policepardfaut"/>
    <w:uiPriority w:val="99"/>
    <w:unhideWhenUsed/>
    <w:rsid w:val="00004DB0"/>
    <w:rPr>
      <w:color w:val="0000FF" w:themeColor="hyperlink"/>
      <w:u w:val="single"/>
    </w:rPr>
  </w:style>
  <w:style w:type="paragraph" w:styleId="Tabledesillustrations">
    <w:name w:val="table of figures"/>
    <w:basedOn w:val="Normal"/>
    <w:next w:val="Normal"/>
    <w:uiPriority w:val="99"/>
    <w:unhideWhenUsed/>
    <w:rsid w:val="002254CC"/>
    <w:pPr>
      <w:tabs>
        <w:tab w:val="right" w:leader="dot" w:pos="8630"/>
      </w:tabs>
      <w:spacing w:line="360" w:lineRule="auto"/>
    </w:pPr>
  </w:style>
  <w:style w:type="character" w:customStyle="1" w:styleId="LgendeCar">
    <w:name w:val="Légende Car"/>
    <w:basedOn w:val="Policepardfaut"/>
    <w:link w:val="Lgende"/>
    <w:rsid w:val="004E08A8"/>
    <w:rPr>
      <w:rFonts w:asciiTheme="minorHAnsi" w:hAnsiTheme="minorHAnsi"/>
      <w:b/>
      <w:bCs/>
      <w:szCs w:val="18"/>
      <w:lang w:val="fr-CA"/>
    </w:rPr>
  </w:style>
  <w:style w:type="character" w:styleId="Accentuation">
    <w:name w:val="Emphasis"/>
    <w:basedOn w:val="Policepardfaut"/>
    <w:qFormat/>
    <w:rsid w:val="003A1679"/>
    <w:rPr>
      <w:i/>
      <w:iCs/>
    </w:rPr>
  </w:style>
  <w:style w:type="paragraph" w:styleId="Listenumros">
    <w:name w:val="List Number"/>
    <w:basedOn w:val="Normal"/>
    <w:uiPriority w:val="99"/>
    <w:unhideWhenUsed/>
    <w:rsid w:val="002D504A"/>
    <w:pPr>
      <w:tabs>
        <w:tab w:val="left" w:pos="720"/>
      </w:tabs>
      <w:spacing w:before="240" w:after="240"/>
    </w:pPr>
  </w:style>
  <w:style w:type="paragraph" w:styleId="NormalWeb">
    <w:name w:val="Normal (Web)"/>
    <w:basedOn w:val="Normal"/>
    <w:uiPriority w:val="99"/>
    <w:unhideWhenUsed/>
    <w:rsid w:val="00BE263F"/>
    <w:rPr>
      <w:rFonts w:ascii="Times New Roman" w:hAnsi="Times New Roman"/>
    </w:rPr>
  </w:style>
  <w:style w:type="paragraph" w:styleId="Retraitnormal">
    <w:name w:val="Normal Indent"/>
    <w:basedOn w:val="Normal"/>
    <w:uiPriority w:val="99"/>
    <w:unhideWhenUsed/>
    <w:rsid w:val="00BE263F"/>
    <w:pPr>
      <w:ind w:left="708"/>
    </w:pPr>
  </w:style>
  <w:style w:type="paragraph" w:customStyle="1" w:styleId="Annexes">
    <w:name w:val="Annexes"/>
    <w:next w:val="Corpsdetexte"/>
    <w:qFormat/>
    <w:rsid w:val="00211943"/>
    <w:pPr>
      <w:numPr>
        <w:numId w:val="7"/>
      </w:numPr>
      <w:ind w:left="0" w:firstLine="0"/>
      <w:outlineLvl w:val="1"/>
    </w:pPr>
    <w:rPr>
      <w:rFonts w:asciiTheme="minorHAnsi" w:eastAsiaTheme="majorEastAsia" w:hAnsiTheme="minorHAnsi" w:cstheme="majorBidi"/>
      <w:b/>
      <w:bCs/>
      <w:color w:val="008080"/>
      <w:sz w:val="44"/>
      <w:szCs w:val="24"/>
    </w:rPr>
  </w:style>
  <w:style w:type="paragraph" w:styleId="Liste">
    <w:name w:val="List"/>
    <w:basedOn w:val="Normal"/>
    <w:uiPriority w:val="99"/>
    <w:unhideWhenUsed/>
    <w:rsid w:val="00CD7D1B"/>
    <w:pPr>
      <w:ind w:left="360" w:hanging="360"/>
      <w:contextualSpacing/>
    </w:pPr>
  </w:style>
  <w:style w:type="paragraph" w:styleId="Listenumros2">
    <w:name w:val="List Number 2"/>
    <w:basedOn w:val="Listenumros"/>
    <w:uiPriority w:val="99"/>
    <w:unhideWhenUsed/>
    <w:rsid w:val="00A7184C"/>
    <w:pPr>
      <w:tabs>
        <w:tab w:val="clear" w:pos="720"/>
        <w:tab w:val="left" w:pos="1260"/>
      </w:tabs>
    </w:pPr>
  </w:style>
  <w:style w:type="paragraph" w:styleId="Listenumros3">
    <w:name w:val="List Number 3"/>
    <w:basedOn w:val="Listenumros2"/>
    <w:uiPriority w:val="99"/>
    <w:unhideWhenUsed/>
    <w:rsid w:val="00A7184C"/>
    <w:pPr>
      <w:tabs>
        <w:tab w:val="clear" w:pos="1260"/>
        <w:tab w:val="left" w:pos="1980"/>
      </w:tabs>
    </w:pPr>
  </w:style>
  <w:style w:type="paragraph" w:styleId="Sous-titre">
    <w:name w:val="Subtitle"/>
    <w:basedOn w:val="Normal"/>
    <w:next w:val="Normal"/>
    <w:link w:val="Sous-titreCar"/>
    <w:qFormat/>
    <w:rsid w:val="00F86072"/>
    <w:pPr>
      <w:numPr>
        <w:ilvl w:val="1"/>
      </w:numPr>
    </w:pPr>
    <w:rPr>
      <w:rFonts w:asciiTheme="majorHAnsi" w:eastAsiaTheme="majorEastAsia" w:hAnsiTheme="majorHAnsi" w:cstheme="majorBidi"/>
      <w:i/>
      <w:iCs/>
      <w:color w:val="365F91" w:themeColor="accent1" w:themeShade="BF"/>
      <w:spacing w:val="15"/>
    </w:rPr>
  </w:style>
  <w:style w:type="character" w:customStyle="1" w:styleId="Sous-titreCar">
    <w:name w:val="Sous-titre Car"/>
    <w:basedOn w:val="Policepardfaut"/>
    <w:link w:val="Sous-titre"/>
    <w:rsid w:val="00F86072"/>
    <w:rPr>
      <w:rFonts w:asciiTheme="majorHAnsi" w:eastAsiaTheme="majorEastAsia" w:hAnsiTheme="majorHAnsi" w:cstheme="majorBidi"/>
      <w:i/>
      <w:iCs/>
      <w:color w:val="365F91" w:themeColor="accent1" w:themeShade="BF"/>
      <w:spacing w:val="15"/>
      <w:sz w:val="24"/>
      <w:szCs w:val="24"/>
    </w:rPr>
  </w:style>
  <w:style w:type="numbering" w:customStyle="1" w:styleId="Annexe">
    <w:name w:val="Annexe"/>
    <w:uiPriority w:val="99"/>
    <w:rsid w:val="00786393"/>
    <w:pPr>
      <w:numPr>
        <w:numId w:val="6"/>
      </w:numPr>
    </w:pPr>
  </w:style>
  <w:style w:type="paragraph" w:styleId="Listepuces3">
    <w:name w:val="List Bullet 3"/>
    <w:basedOn w:val="Corpsdetexte"/>
    <w:uiPriority w:val="99"/>
    <w:unhideWhenUsed/>
    <w:rsid w:val="00E406B3"/>
    <w:pPr>
      <w:numPr>
        <w:numId w:val="15"/>
      </w:numPr>
      <w:tabs>
        <w:tab w:val="left" w:pos="1800"/>
      </w:tabs>
      <w:spacing w:before="0" w:after="0"/>
      <w:ind w:left="1800"/>
    </w:pPr>
    <w:rPr>
      <w:lang w:val="fr-CA"/>
    </w:rPr>
  </w:style>
  <w:style w:type="paragraph" w:styleId="Listepuces4">
    <w:name w:val="List Bullet 4"/>
    <w:basedOn w:val="Listepuces3"/>
    <w:uiPriority w:val="99"/>
    <w:unhideWhenUsed/>
    <w:rsid w:val="00E406B3"/>
    <w:pPr>
      <w:numPr>
        <w:numId w:val="19"/>
      </w:numPr>
      <w:tabs>
        <w:tab w:val="left" w:pos="2340"/>
      </w:tabs>
      <w:ind w:left="2340"/>
    </w:pPr>
  </w:style>
  <w:style w:type="paragraph" w:customStyle="1" w:styleId="Copyrights">
    <w:name w:val="Copyrights"/>
    <w:basedOn w:val="Normal"/>
    <w:qFormat/>
    <w:rsid w:val="00E01CFE"/>
    <w:pPr>
      <w:spacing w:before="200" w:after="200"/>
    </w:pPr>
    <w:rPr>
      <w:sz w:val="16"/>
    </w:rPr>
  </w:style>
  <w:style w:type="paragraph" w:styleId="Citationintense">
    <w:name w:val="Intense Quote"/>
    <w:basedOn w:val="Normal"/>
    <w:next w:val="Normal"/>
    <w:link w:val="CitationintenseCar"/>
    <w:uiPriority w:val="30"/>
    <w:qFormat/>
    <w:rsid w:val="001A62D1"/>
    <w:pPr>
      <w:pBdr>
        <w:bottom w:val="single" w:sz="4" w:space="4" w:color="4F81BD" w:themeColor="accent1"/>
      </w:pBdr>
      <w:spacing w:before="200" w:after="280"/>
      <w:ind w:left="936" w:right="936"/>
    </w:pPr>
    <w:rPr>
      <w:b/>
      <w:bCs/>
      <w:i/>
      <w:iCs/>
      <w:color w:val="365F91" w:themeColor="accent1" w:themeShade="BF"/>
    </w:rPr>
  </w:style>
  <w:style w:type="character" w:customStyle="1" w:styleId="CitationintenseCar">
    <w:name w:val="Citation intense Car"/>
    <w:basedOn w:val="Policepardfaut"/>
    <w:link w:val="Citationintense"/>
    <w:uiPriority w:val="30"/>
    <w:rsid w:val="001A62D1"/>
    <w:rPr>
      <w:rFonts w:asciiTheme="minorHAnsi" w:hAnsiTheme="minorHAnsi"/>
      <w:b/>
      <w:bCs/>
      <w:i/>
      <w:iCs/>
      <w:color w:val="365F91" w:themeColor="accent1" w:themeShade="BF"/>
      <w:sz w:val="22"/>
      <w:szCs w:val="24"/>
    </w:rPr>
  </w:style>
  <w:style w:type="paragraph" w:customStyle="1" w:styleId="TitleTable">
    <w:name w:val="Title Table"/>
    <w:basedOn w:val="Normal"/>
    <w:qFormat/>
    <w:rsid w:val="007D65F7"/>
    <w:pPr>
      <w:keepNext/>
      <w:spacing w:before="360" w:after="120"/>
      <w:jc w:val="center"/>
    </w:pPr>
    <w:rPr>
      <w:b/>
      <w:sz w:val="20"/>
    </w:rPr>
  </w:style>
  <w:style w:type="paragraph" w:customStyle="1" w:styleId="TitleFigure">
    <w:name w:val="Title Figure"/>
    <w:basedOn w:val="TitleTable"/>
    <w:qFormat/>
    <w:rsid w:val="007D65F7"/>
    <w:pPr>
      <w:keepNext w:val="0"/>
      <w:keepLines/>
      <w:spacing w:before="240" w:after="360"/>
    </w:pPr>
  </w:style>
  <w:style w:type="paragraph" w:customStyle="1" w:styleId="Figure">
    <w:name w:val="Figure"/>
    <w:basedOn w:val="Normal"/>
    <w:qFormat/>
    <w:rsid w:val="007D65F7"/>
    <w:pPr>
      <w:spacing w:before="360" w:after="240"/>
      <w:jc w:val="center"/>
    </w:pPr>
  </w:style>
  <w:style w:type="character" w:styleId="Marquedecommentaire">
    <w:name w:val="annotation reference"/>
    <w:basedOn w:val="Policepardfaut"/>
    <w:uiPriority w:val="99"/>
    <w:semiHidden/>
    <w:unhideWhenUsed/>
    <w:rsid w:val="00852DDC"/>
    <w:rPr>
      <w:sz w:val="16"/>
      <w:szCs w:val="16"/>
    </w:rPr>
  </w:style>
  <w:style w:type="paragraph" w:styleId="Commentaire">
    <w:name w:val="annotation text"/>
    <w:basedOn w:val="Normal"/>
    <w:link w:val="CommentaireCar"/>
    <w:uiPriority w:val="99"/>
    <w:semiHidden/>
    <w:unhideWhenUsed/>
    <w:rsid w:val="00852DDC"/>
    <w:rPr>
      <w:sz w:val="20"/>
      <w:szCs w:val="20"/>
    </w:rPr>
  </w:style>
  <w:style w:type="character" w:customStyle="1" w:styleId="CommentaireCar">
    <w:name w:val="Commentaire Car"/>
    <w:basedOn w:val="Policepardfaut"/>
    <w:link w:val="Commentaire"/>
    <w:uiPriority w:val="99"/>
    <w:semiHidden/>
    <w:rsid w:val="00852DDC"/>
    <w:rPr>
      <w:rFonts w:asciiTheme="minorHAnsi" w:hAnsiTheme="minorHAnsi"/>
    </w:rPr>
  </w:style>
  <w:style w:type="paragraph" w:styleId="Objetducommentaire">
    <w:name w:val="annotation subject"/>
    <w:basedOn w:val="Commentaire"/>
    <w:next w:val="Commentaire"/>
    <w:link w:val="ObjetducommentaireCar"/>
    <w:uiPriority w:val="99"/>
    <w:semiHidden/>
    <w:unhideWhenUsed/>
    <w:rsid w:val="00852DDC"/>
    <w:rPr>
      <w:b/>
      <w:bCs/>
    </w:rPr>
  </w:style>
  <w:style w:type="character" w:customStyle="1" w:styleId="ObjetducommentaireCar">
    <w:name w:val="Objet du commentaire Car"/>
    <w:basedOn w:val="CommentaireCar"/>
    <w:link w:val="Objetducommentaire"/>
    <w:uiPriority w:val="99"/>
    <w:semiHidden/>
    <w:rsid w:val="00852DDC"/>
    <w:rPr>
      <w:rFonts w:asciiTheme="minorHAnsi" w:hAnsiTheme="minorHAnsi"/>
      <w:b/>
      <w:bCs/>
    </w:rPr>
  </w:style>
  <w:style w:type="paragraph" w:styleId="PrformatHTML">
    <w:name w:val="HTML Preformatted"/>
    <w:basedOn w:val="Normal"/>
    <w:link w:val="PrformatHTMLCar"/>
    <w:uiPriority w:val="99"/>
    <w:unhideWhenUsed/>
    <w:rsid w:val="0070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CA" w:eastAsia="fr-CA"/>
    </w:rPr>
  </w:style>
  <w:style w:type="character" w:customStyle="1" w:styleId="PrformatHTMLCar">
    <w:name w:val="Préformaté HTML Car"/>
    <w:basedOn w:val="Policepardfaut"/>
    <w:link w:val="PrformatHTML"/>
    <w:uiPriority w:val="99"/>
    <w:rsid w:val="007012F6"/>
    <w:rPr>
      <w:rFonts w:ascii="Courier New" w:hAnsi="Courier New" w:cs="Courier New"/>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3489">
      <w:bodyDiv w:val="1"/>
      <w:marLeft w:val="0"/>
      <w:marRight w:val="0"/>
      <w:marTop w:val="0"/>
      <w:marBottom w:val="0"/>
      <w:divBdr>
        <w:top w:val="none" w:sz="0" w:space="0" w:color="auto"/>
        <w:left w:val="none" w:sz="0" w:space="0" w:color="auto"/>
        <w:bottom w:val="none" w:sz="0" w:space="0" w:color="auto"/>
        <w:right w:val="none" w:sz="0" w:space="0" w:color="auto"/>
      </w:divBdr>
    </w:div>
    <w:div w:id="133988194">
      <w:bodyDiv w:val="1"/>
      <w:marLeft w:val="0"/>
      <w:marRight w:val="0"/>
      <w:marTop w:val="0"/>
      <w:marBottom w:val="0"/>
      <w:divBdr>
        <w:top w:val="none" w:sz="0" w:space="0" w:color="auto"/>
        <w:left w:val="none" w:sz="0" w:space="0" w:color="auto"/>
        <w:bottom w:val="none" w:sz="0" w:space="0" w:color="auto"/>
        <w:right w:val="none" w:sz="0" w:space="0" w:color="auto"/>
      </w:divBdr>
    </w:div>
    <w:div w:id="180435913">
      <w:bodyDiv w:val="1"/>
      <w:marLeft w:val="0"/>
      <w:marRight w:val="0"/>
      <w:marTop w:val="0"/>
      <w:marBottom w:val="0"/>
      <w:divBdr>
        <w:top w:val="none" w:sz="0" w:space="0" w:color="auto"/>
        <w:left w:val="none" w:sz="0" w:space="0" w:color="auto"/>
        <w:bottom w:val="none" w:sz="0" w:space="0" w:color="auto"/>
        <w:right w:val="none" w:sz="0" w:space="0" w:color="auto"/>
      </w:divBdr>
    </w:div>
    <w:div w:id="302080573">
      <w:bodyDiv w:val="1"/>
      <w:marLeft w:val="0"/>
      <w:marRight w:val="0"/>
      <w:marTop w:val="0"/>
      <w:marBottom w:val="0"/>
      <w:divBdr>
        <w:top w:val="none" w:sz="0" w:space="0" w:color="auto"/>
        <w:left w:val="none" w:sz="0" w:space="0" w:color="auto"/>
        <w:bottom w:val="none" w:sz="0" w:space="0" w:color="auto"/>
        <w:right w:val="none" w:sz="0" w:space="0" w:color="auto"/>
      </w:divBdr>
    </w:div>
    <w:div w:id="326514711">
      <w:bodyDiv w:val="1"/>
      <w:marLeft w:val="0"/>
      <w:marRight w:val="0"/>
      <w:marTop w:val="0"/>
      <w:marBottom w:val="0"/>
      <w:divBdr>
        <w:top w:val="none" w:sz="0" w:space="0" w:color="auto"/>
        <w:left w:val="none" w:sz="0" w:space="0" w:color="auto"/>
        <w:bottom w:val="none" w:sz="0" w:space="0" w:color="auto"/>
        <w:right w:val="none" w:sz="0" w:space="0" w:color="auto"/>
      </w:divBdr>
      <w:divsChild>
        <w:div w:id="1141845699">
          <w:marLeft w:val="0"/>
          <w:marRight w:val="0"/>
          <w:marTop w:val="0"/>
          <w:marBottom w:val="0"/>
          <w:divBdr>
            <w:top w:val="none" w:sz="0" w:space="0" w:color="auto"/>
            <w:left w:val="none" w:sz="0" w:space="0" w:color="auto"/>
            <w:bottom w:val="none" w:sz="0" w:space="0" w:color="auto"/>
            <w:right w:val="none" w:sz="0" w:space="0" w:color="auto"/>
          </w:divBdr>
          <w:divsChild>
            <w:div w:id="1246917278">
              <w:marLeft w:val="0"/>
              <w:marRight w:val="0"/>
              <w:marTop w:val="0"/>
              <w:marBottom w:val="0"/>
              <w:divBdr>
                <w:top w:val="none" w:sz="0" w:space="0" w:color="auto"/>
                <w:left w:val="none" w:sz="0" w:space="0" w:color="auto"/>
                <w:bottom w:val="none" w:sz="0" w:space="0" w:color="auto"/>
                <w:right w:val="none" w:sz="0" w:space="0" w:color="auto"/>
              </w:divBdr>
              <w:divsChild>
                <w:div w:id="1142890403">
                  <w:marLeft w:val="0"/>
                  <w:marRight w:val="0"/>
                  <w:marTop w:val="0"/>
                  <w:marBottom w:val="0"/>
                  <w:divBdr>
                    <w:top w:val="none" w:sz="0" w:space="0" w:color="auto"/>
                    <w:left w:val="none" w:sz="0" w:space="0" w:color="auto"/>
                    <w:bottom w:val="none" w:sz="0" w:space="0" w:color="auto"/>
                    <w:right w:val="none" w:sz="0" w:space="0" w:color="auto"/>
                  </w:divBdr>
                  <w:divsChild>
                    <w:div w:id="1432971790">
                      <w:marLeft w:val="0"/>
                      <w:marRight w:val="0"/>
                      <w:marTop w:val="0"/>
                      <w:marBottom w:val="0"/>
                      <w:divBdr>
                        <w:top w:val="none" w:sz="0" w:space="0" w:color="auto"/>
                        <w:left w:val="none" w:sz="0" w:space="0" w:color="auto"/>
                        <w:bottom w:val="none" w:sz="0" w:space="0" w:color="auto"/>
                        <w:right w:val="none" w:sz="0" w:space="0" w:color="auto"/>
                      </w:divBdr>
                      <w:divsChild>
                        <w:div w:id="1857650479">
                          <w:marLeft w:val="0"/>
                          <w:marRight w:val="0"/>
                          <w:marTop w:val="0"/>
                          <w:marBottom w:val="0"/>
                          <w:divBdr>
                            <w:top w:val="none" w:sz="0" w:space="0" w:color="auto"/>
                            <w:left w:val="none" w:sz="0" w:space="0" w:color="auto"/>
                            <w:bottom w:val="none" w:sz="0" w:space="0" w:color="auto"/>
                            <w:right w:val="none" w:sz="0" w:space="0" w:color="auto"/>
                          </w:divBdr>
                          <w:divsChild>
                            <w:div w:id="189728588">
                              <w:marLeft w:val="0"/>
                              <w:marRight w:val="0"/>
                              <w:marTop w:val="0"/>
                              <w:marBottom w:val="0"/>
                              <w:divBdr>
                                <w:top w:val="none" w:sz="0" w:space="0" w:color="auto"/>
                                <w:left w:val="none" w:sz="0" w:space="0" w:color="auto"/>
                                <w:bottom w:val="none" w:sz="0" w:space="0" w:color="auto"/>
                                <w:right w:val="none" w:sz="0" w:space="0" w:color="auto"/>
                              </w:divBdr>
                              <w:divsChild>
                                <w:div w:id="66656945">
                                  <w:marLeft w:val="0"/>
                                  <w:marRight w:val="0"/>
                                  <w:marTop w:val="0"/>
                                  <w:marBottom w:val="0"/>
                                  <w:divBdr>
                                    <w:top w:val="none" w:sz="0" w:space="0" w:color="auto"/>
                                    <w:left w:val="none" w:sz="0" w:space="0" w:color="auto"/>
                                    <w:bottom w:val="none" w:sz="0" w:space="0" w:color="auto"/>
                                    <w:right w:val="none" w:sz="0" w:space="0" w:color="auto"/>
                                  </w:divBdr>
                                  <w:divsChild>
                                    <w:div w:id="1705210197">
                                      <w:marLeft w:val="60"/>
                                      <w:marRight w:val="0"/>
                                      <w:marTop w:val="0"/>
                                      <w:marBottom w:val="0"/>
                                      <w:divBdr>
                                        <w:top w:val="none" w:sz="0" w:space="0" w:color="auto"/>
                                        <w:left w:val="none" w:sz="0" w:space="0" w:color="auto"/>
                                        <w:bottom w:val="none" w:sz="0" w:space="0" w:color="auto"/>
                                        <w:right w:val="none" w:sz="0" w:space="0" w:color="auto"/>
                                      </w:divBdr>
                                      <w:divsChild>
                                        <w:div w:id="446782289">
                                          <w:marLeft w:val="0"/>
                                          <w:marRight w:val="0"/>
                                          <w:marTop w:val="0"/>
                                          <w:marBottom w:val="0"/>
                                          <w:divBdr>
                                            <w:top w:val="none" w:sz="0" w:space="0" w:color="auto"/>
                                            <w:left w:val="none" w:sz="0" w:space="0" w:color="auto"/>
                                            <w:bottom w:val="none" w:sz="0" w:space="0" w:color="auto"/>
                                            <w:right w:val="none" w:sz="0" w:space="0" w:color="auto"/>
                                          </w:divBdr>
                                          <w:divsChild>
                                            <w:div w:id="1060593441">
                                              <w:marLeft w:val="0"/>
                                              <w:marRight w:val="0"/>
                                              <w:marTop w:val="0"/>
                                              <w:marBottom w:val="120"/>
                                              <w:divBdr>
                                                <w:top w:val="single" w:sz="6" w:space="0" w:color="F5F5F5"/>
                                                <w:left w:val="single" w:sz="6" w:space="0" w:color="F5F5F5"/>
                                                <w:bottom w:val="single" w:sz="6" w:space="0" w:color="F5F5F5"/>
                                                <w:right w:val="single" w:sz="6" w:space="0" w:color="F5F5F5"/>
                                              </w:divBdr>
                                              <w:divsChild>
                                                <w:div w:id="1527713464">
                                                  <w:marLeft w:val="0"/>
                                                  <w:marRight w:val="0"/>
                                                  <w:marTop w:val="0"/>
                                                  <w:marBottom w:val="0"/>
                                                  <w:divBdr>
                                                    <w:top w:val="none" w:sz="0" w:space="0" w:color="auto"/>
                                                    <w:left w:val="none" w:sz="0" w:space="0" w:color="auto"/>
                                                    <w:bottom w:val="none" w:sz="0" w:space="0" w:color="auto"/>
                                                    <w:right w:val="none" w:sz="0" w:space="0" w:color="auto"/>
                                                  </w:divBdr>
                                                  <w:divsChild>
                                                    <w:div w:id="2326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8994165">
      <w:bodyDiv w:val="1"/>
      <w:marLeft w:val="0"/>
      <w:marRight w:val="0"/>
      <w:marTop w:val="0"/>
      <w:marBottom w:val="0"/>
      <w:divBdr>
        <w:top w:val="none" w:sz="0" w:space="0" w:color="auto"/>
        <w:left w:val="none" w:sz="0" w:space="0" w:color="auto"/>
        <w:bottom w:val="none" w:sz="0" w:space="0" w:color="auto"/>
        <w:right w:val="none" w:sz="0" w:space="0" w:color="auto"/>
      </w:divBdr>
    </w:div>
    <w:div w:id="421727407">
      <w:bodyDiv w:val="1"/>
      <w:marLeft w:val="0"/>
      <w:marRight w:val="0"/>
      <w:marTop w:val="0"/>
      <w:marBottom w:val="0"/>
      <w:divBdr>
        <w:top w:val="none" w:sz="0" w:space="0" w:color="auto"/>
        <w:left w:val="none" w:sz="0" w:space="0" w:color="auto"/>
        <w:bottom w:val="none" w:sz="0" w:space="0" w:color="auto"/>
        <w:right w:val="none" w:sz="0" w:space="0" w:color="auto"/>
      </w:divBdr>
    </w:div>
    <w:div w:id="672418823">
      <w:bodyDiv w:val="1"/>
      <w:marLeft w:val="0"/>
      <w:marRight w:val="0"/>
      <w:marTop w:val="0"/>
      <w:marBottom w:val="0"/>
      <w:divBdr>
        <w:top w:val="none" w:sz="0" w:space="0" w:color="auto"/>
        <w:left w:val="none" w:sz="0" w:space="0" w:color="auto"/>
        <w:bottom w:val="none" w:sz="0" w:space="0" w:color="auto"/>
        <w:right w:val="none" w:sz="0" w:space="0" w:color="auto"/>
      </w:divBdr>
    </w:div>
    <w:div w:id="695888798">
      <w:bodyDiv w:val="1"/>
      <w:marLeft w:val="0"/>
      <w:marRight w:val="0"/>
      <w:marTop w:val="0"/>
      <w:marBottom w:val="0"/>
      <w:divBdr>
        <w:top w:val="none" w:sz="0" w:space="0" w:color="auto"/>
        <w:left w:val="none" w:sz="0" w:space="0" w:color="auto"/>
        <w:bottom w:val="none" w:sz="0" w:space="0" w:color="auto"/>
        <w:right w:val="none" w:sz="0" w:space="0" w:color="auto"/>
      </w:divBdr>
    </w:div>
    <w:div w:id="759061134">
      <w:bodyDiv w:val="1"/>
      <w:marLeft w:val="0"/>
      <w:marRight w:val="0"/>
      <w:marTop w:val="0"/>
      <w:marBottom w:val="0"/>
      <w:divBdr>
        <w:top w:val="none" w:sz="0" w:space="0" w:color="auto"/>
        <w:left w:val="none" w:sz="0" w:space="0" w:color="auto"/>
        <w:bottom w:val="none" w:sz="0" w:space="0" w:color="auto"/>
        <w:right w:val="none" w:sz="0" w:space="0" w:color="auto"/>
      </w:divBdr>
    </w:div>
    <w:div w:id="902368361">
      <w:bodyDiv w:val="1"/>
      <w:marLeft w:val="0"/>
      <w:marRight w:val="0"/>
      <w:marTop w:val="0"/>
      <w:marBottom w:val="0"/>
      <w:divBdr>
        <w:top w:val="none" w:sz="0" w:space="0" w:color="auto"/>
        <w:left w:val="none" w:sz="0" w:space="0" w:color="auto"/>
        <w:bottom w:val="none" w:sz="0" w:space="0" w:color="auto"/>
        <w:right w:val="none" w:sz="0" w:space="0" w:color="auto"/>
      </w:divBdr>
    </w:div>
    <w:div w:id="968634728">
      <w:bodyDiv w:val="1"/>
      <w:marLeft w:val="0"/>
      <w:marRight w:val="0"/>
      <w:marTop w:val="0"/>
      <w:marBottom w:val="0"/>
      <w:divBdr>
        <w:top w:val="none" w:sz="0" w:space="0" w:color="auto"/>
        <w:left w:val="none" w:sz="0" w:space="0" w:color="auto"/>
        <w:bottom w:val="none" w:sz="0" w:space="0" w:color="auto"/>
        <w:right w:val="none" w:sz="0" w:space="0" w:color="auto"/>
      </w:divBdr>
    </w:div>
    <w:div w:id="1024524798">
      <w:bodyDiv w:val="1"/>
      <w:marLeft w:val="0"/>
      <w:marRight w:val="0"/>
      <w:marTop w:val="0"/>
      <w:marBottom w:val="0"/>
      <w:divBdr>
        <w:top w:val="none" w:sz="0" w:space="0" w:color="auto"/>
        <w:left w:val="none" w:sz="0" w:space="0" w:color="auto"/>
        <w:bottom w:val="none" w:sz="0" w:space="0" w:color="auto"/>
        <w:right w:val="none" w:sz="0" w:space="0" w:color="auto"/>
      </w:divBdr>
    </w:div>
    <w:div w:id="1055591199">
      <w:bodyDiv w:val="1"/>
      <w:marLeft w:val="0"/>
      <w:marRight w:val="0"/>
      <w:marTop w:val="0"/>
      <w:marBottom w:val="0"/>
      <w:divBdr>
        <w:top w:val="none" w:sz="0" w:space="0" w:color="auto"/>
        <w:left w:val="none" w:sz="0" w:space="0" w:color="auto"/>
        <w:bottom w:val="none" w:sz="0" w:space="0" w:color="auto"/>
        <w:right w:val="none" w:sz="0" w:space="0" w:color="auto"/>
      </w:divBdr>
    </w:div>
    <w:div w:id="1071466180">
      <w:bodyDiv w:val="1"/>
      <w:marLeft w:val="0"/>
      <w:marRight w:val="0"/>
      <w:marTop w:val="0"/>
      <w:marBottom w:val="0"/>
      <w:divBdr>
        <w:top w:val="none" w:sz="0" w:space="0" w:color="auto"/>
        <w:left w:val="none" w:sz="0" w:space="0" w:color="auto"/>
        <w:bottom w:val="none" w:sz="0" w:space="0" w:color="auto"/>
        <w:right w:val="none" w:sz="0" w:space="0" w:color="auto"/>
      </w:divBdr>
    </w:div>
    <w:div w:id="1106005117">
      <w:bodyDiv w:val="1"/>
      <w:marLeft w:val="0"/>
      <w:marRight w:val="0"/>
      <w:marTop w:val="0"/>
      <w:marBottom w:val="0"/>
      <w:divBdr>
        <w:top w:val="none" w:sz="0" w:space="0" w:color="auto"/>
        <w:left w:val="none" w:sz="0" w:space="0" w:color="auto"/>
        <w:bottom w:val="none" w:sz="0" w:space="0" w:color="auto"/>
        <w:right w:val="none" w:sz="0" w:space="0" w:color="auto"/>
      </w:divBdr>
    </w:div>
    <w:div w:id="1265847632">
      <w:bodyDiv w:val="1"/>
      <w:marLeft w:val="0"/>
      <w:marRight w:val="0"/>
      <w:marTop w:val="0"/>
      <w:marBottom w:val="0"/>
      <w:divBdr>
        <w:top w:val="none" w:sz="0" w:space="0" w:color="auto"/>
        <w:left w:val="none" w:sz="0" w:space="0" w:color="auto"/>
        <w:bottom w:val="none" w:sz="0" w:space="0" w:color="auto"/>
        <w:right w:val="none" w:sz="0" w:space="0" w:color="auto"/>
      </w:divBdr>
    </w:div>
    <w:div w:id="1402482019">
      <w:bodyDiv w:val="1"/>
      <w:marLeft w:val="0"/>
      <w:marRight w:val="0"/>
      <w:marTop w:val="0"/>
      <w:marBottom w:val="0"/>
      <w:divBdr>
        <w:top w:val="none" w:sz="0" w:space="0" w:color="auto"/>
        <w:left w:val="none" w:sz="0" w:space="0" w:color="auto"/>
        <w:bottom w:val="none" w:sz="0" w:space="0" w:color="auto"/>
        <w:right w:val="none" w:sz="0" w:space="0" w:color="auto"/>
      </w:divBdr>
    </w:div>
    <w:div w:id="1421869934">
      <w:bodyDiv w:val="1"/>
      <w:marLeft w:val="0"/>
      <w:marRight w:val="0"/>
      <w:marTop w:val="0"/>
      <w:marBottom w:val="0"/>
      <w:divBdr>
        <w:top w:val="none" w:sz="0" w:space="0" w:color="auto"/>
        <w:left w:val="none" w:sz="0" w:space="0" w:color="auto"/>
        <w:bottom w:val="none" w:sz="0" w:space="0" w:color="auto"/>
        <w:right w:val="none" w:sz="0" w:space="0" w:color="auto"/>
      </w:divBdr>
    </w:div>
    <w:div w:id="1424765930">
      <w:bodyDiv w:val="1"/>
      <w:marLeft w:val="0"/>
      <w:marRight w:val="0"/>
      <w:marTop w:val="0"/>
      <w:marBottom w:val="0"/>
      <w:divBdr>
        <w:top w:val="none" w:sz="0" w:space="0" w:color="auto"/>
        <w:left w:val="none" w:sz="0" w:space="0" w:color="auto"/>
        <w:bottom w:val="none" w:sz="0" w:space="0" w:color="auto"/>
        <w:right w:val="none" w:sz="0" w:space="0" w:color="auto"/>
      </w:divBdr>
    </w:div>
    <w:div w:id="1446580607">
      <w:bodyDiv w:val="1"/>
      <w:marLeft w:val="0"/>
      <w:marRight w:val="0"/>
      <w:marTop w:val="0"/>
      <w:marBottom w:val="0"/>
      <w:divBdr>
        <w:top w:val="none" w:sz="0" w:space="0" w:color="auto"/>
        <w:left w:val="none" w:sz="0" w:space="0" w:color="auto"/>
        <w:bottom w:val="none" w:sz="0" w:space="0" w:color="auto"/>
        <w:right w:val="none" w:sz="0" w:space="0" w:color="auto"/>
      </w:divBdr>
    </w:div>
    <w:div w:id="1554342873">
      <w:bodyDiv w:val="1"/>
      <w:marLeft w:val="0"/>
      <w:marRight w:val="0"/>
      <w:marTop w:val="0"/>
      <w:marBottom w:val="0"/>
      <w:divBdr>
        <w:top w:val="none" w:sz="0" w:space="0" w:color="auto"/>
        <w:left w:val="none" w:sz="0" w:space="0" w:color="auto"/>
        <w:bottom w:val="none" w:sz="0" w:space="0" w:color="auto"/>
        <w:right w:val="none" w:sz="0" w:space="0" w:color="auto"/>
      </w:divBdr>
    </w:div>
    <w:div w:id="1597057879">
      <w:bodyDiv w:val="1"/>
      <w:marLeft w:val="0"/>
      <w:marRight w:val="0"/>
      <w:marTop w:val="0"/>
      <w:marBottom w:val="0"/>
      <w:divBdr>
        <w:top w:val="none" w:sz="0" w:space="0" w:color="auto"/>
        <w:left w:val="none" w:sz="0" w:space="0" w:color="auto"/>
        <w:bottom w:val="none" w:sz="0" w:space="0" w:color="auto"/>
        <w:right w:val="none" w:sz="0" w:space="0" w:color="auto"/>
      </w:divBdr>
    </w:div>
    <w:div w:id="1691569192">
      <w:bodyDiv w:val="1"/>
      <w:marLeft w:val="0"/>
      <w:marRight w:val="0"/>
      <w:marTop w:val="0"/>
      <w:marBottom w:val="0"/>
      <w:divBdr>
        <w:top w:val="none" w:sz="0" w:space="0" w:color="auto"/>
        <w:left w:val="none" w:sz="0" w:space="0" w:color="auto"/>
        <w:bottom w:val="none" w:sz="0" w:space="0" w:color="auto"/>
        <w:right w:val="none" w:sz="0" w:space="0" w:color="auto"/>
      </w:divBdr>
    </w:div>
    <w:div w:id="1693607448">
      <w:bodyDiv w:val="1"/>
      <w:marLeft w:val="0"/>
      <w:marRight w:val="0"/>
      <w:marTop w:val="0"/>
      <w:marBottom w:val="0"/>
      <w:divBdr>
        <w:top w:val="none" w:sz="0" w:space="0" w:color="auto"/>
        <w:left w:val="none" w:sz="0" w:space="0" w:color="auto"/>
        <w:bottom w:val="none" w:sz="0" w:space="0" w:color="auto"/>
        <w:right w:val="none" w:sz="0" w:space="0" w:color="auto"/>
      </w:divBdr>
    </w:div>
    <w:div w:id="1715617662">
      <w:bodyDiv w:val="1"/>
      <w:marLeft w:val="0"/>
      <w:marRight w:val="0"/>
      <w:marTop w:val="0"/>
      <w:marBottom w:val="0"/>
      <w:divBdr>
        <w:top w:val="none" w:sz="0" w:space="0" w:color="auto"/>
        <w:left w:val="none" w:sz="0" w:space="0" w:color="auto"/>
        <w:bottom w:val="none" w:sz="0" w:space="0" w:color="auto"/>
        <w:right w:val="none" w:sz="0" w:space="0" w:color="auto"/>
      </w:divBdr>
    </w:div>
    <w:div w:id="1886257814">
      <w:bodyDiv w:val="1"/>
      <w:marLeft w:val="0"/>
      <w:marRight w:val="0"/>
      <w:marTop w:val="0"/>
      <w:marBottom w:val="0"/>
      <w:divBdr>
        <w:top w:val="none" w:sz="0" w:space="0" w:color="auto"/>
        <w:left w:val="none" w:sz="0" w:space="0" w:color="auto"/>
        <w:bottom w:val="none" w:sz="0" w:space="0" w:color="auto"/>
        <w:right w:val="none" w:sz="0" w:space="0" w:color="auto"/>
      </w:divBdr>
    </w:div>
    <w:div w:id="213517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AC696CDFF58942AAB052D211B23A3B" ma:contentTypeVersion="5" ma:contentTypeDescription="Create a new document." ma:contentTypeScope="" ma:versionID="57bca223a75914222f33e16d5d09fe08">
  <xsd:schema xmlns:xsd="http://www.w3.org/2001/XMLSchema" xmlns:p="http://schemas.microsoft.com/office/2006/metadata/properties" targetNamespace="http://schemas.microsoft.com/office/2006/metadata/properties" ma:root="true" ma:fieldsID="3148e81265412ce42f538118ef3d52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06C9C-0739-46FA-8F28-F2DE73D89D97}">
  <ds:schemaRefs>
    <ds:schemaRef ds:uri="http://schemas.microsoft.com/office/2006/metadata/properties"/>
  </ds:schemaRefs>
</ds:datastoreItem>
</file>

<file path=customXml/itemProps2.xml><?xml version="1.0" encoding="utf-8"?>
<ds:datastoreItem xmlns:ds="http://schemas.openxmlformats.org/officeDocument/2006/customXml" ds:itemID="{69C08FC6-DA1A-4353-9DE5-51CDD514CB69}">
  <ds:schemaRefs>
    <ds:schemaRef ds:uri="http://schemas.microsoft.com/sharepoint/v3/contenttype/forms"/>
  </ds:schemaRefs>
</ds:datastoreItem>
</file>

<file path=customXml/itemProps3.xml><?xml version="1.0" encoding="utf-8"?>
<ds:datastoreItem xmlns:ds="http://schemas.openxmlformats.org/officeDocument/2006/customXml" ds:itemID="{55245CD8-8E15-4BD8-AB9C-B763EBA67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4393BCE-8285-428D-B5AF-D29753E47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2834</Words>
  <Characters>16158</Characters>
  <Application>Microsoft Office Word</Application>
  <DocSecurity>0</DocSecurity>
  <Lines>134</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Template Accessible Report with numbers</vt:lpstr>
      <vt:lpstr>Template Accessible Report with numbers</vt:lpstr>
    </vt:vector>
  </TitlesOfParts>
  <Company>NRCan / RNCan</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Accessible Report with numbers</dc:title>
  <dc:subject/>
  <dc:creator>Radu Platon</dc:creator>
  <cp:keywords/>
  <dc:description/>
  <cp:lastModifiedBy>Desjardins-Couture, Eugene</cp:lastModifiedBy>
  <cp:revision>3</cp:revision>
  <cp:lastPrinted>2014-05-20T19:26:00Z</cp:lastPrinted>
  <dcterms:created xsi:type="dcterms:W3CDTF">2021-04-19T18:58:00Z</dcterms:created>
  <dcterms:modified xsi:type="dcterms:W3CDTF">2021-04-19T19:57:00Z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-1746569075</vt:i4>
  </property>
  <property fmtid="{D5CDD505-2E9C-101B-9397-08002B2CF9AE}" pid="3" name="ContentTypeId">
    <vt:lpwstr>0x010100FDAC696CDFF58942AAB052D211B23A3B</vt:lpwstr>
  </property>
</Properties>
</file>